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7E4" w:rsidRPr="00936B7A" w:rsidDel="00DD0904" w:rsidRDefault="006737E4">
      <w:pPr>
        <w:jc w:val="center"/>
        <w:rPr>
          <w:ins w:id="0" w:author="samuele dassatti" w:date="2017-01-18T17:04:00Z"/>
          <w:del w:id="1" w:author="andrea zanin" w:date="2017-01-28T17:39:00Z"/>
          <w:rFonts w:ascii="Segoe UI" w:hAnsi="Segoe UI" w:cs="Segoe UI"/>
          <w:b/>
          <w:bCs/>
          <w:color w:val="16B08B"/>
          <w:sz w:val="40"/>
          <w:szCs w:val="40"/>
        </w:rPr>
        <w:pPrChange w:id="2" w:author="andrea zanin" w:date="2017-01-28T17:39:00Z">
          <w:pPr/>
        </w:pPrChange>
      </w:pPr>
      <w:ins w:id="3" w:author="samuele dassatti" w:date="2017-01-18T17:04:00Z">
        <w:del w:id="4" w:author="andrea zanin" w:date="2017-01-28T17:39:00Z">
          <w:r w:rsidRPr="00F04F54" w:rsidDel="00DD0904">
            <w:rPr>
              <w:rFonts w:ascii="Segoe UI" w:hAnsi="Segoe UI" w:cs="Segoe UI"/>
              <w:b/>
              <w:bCs/>
              <w:color w:val="16B08B"/>
              <w:sz w:val="40"/>
              <w:szCs w:val="40"/>
            </w:rPr>
            <w:br w:type="page"/>
          </w:r>
        </w:del>
      </w:ins>
    </w:p>
    <w:p w:rsidR="0078795A" w:rsidRPr="00936B7A" w:rsidRDefault="003C37BD">
      <w:pPr>
        <w:pStyle w:val="BigTitleGuide"/>
        <w:rPr>
          <w:ins w:id="5" w:author="samuele dassatti" w:date="2017-01-17T22:54:00Z"/>
          <w:b w:val="0"/>
          <w:bCs w:val="0"/>
          <w:rPrChange w:id="6" w:author="andrea zanin" w:date="2017-01-28T17:54:00Z">
            <w:rPr>
              <w:ins w:id="7" w:author="samuele dassatti" w:date="2017-01-17T22:54:00Z"/>
              <w:rFonts w:ascii="Segoe UI" w:hAnsi="Segoe UI" w:cs="Segoe UI"/>
              <w:b/>
              <w:bCs/>
              <w:color w:val="C45911" w:themeColor="accent2" w:themeShade="BF"/>
              <w:sz w:val="32"/>
              <w:szCs w:val="32"/>
            </w:rPr>
          </w:rPrChange>
        </w:rPr>
        <w:pPrChange w:id="8" w:author="andrea zanin" w:date="2017-01-28T17:52:00Z">
          <w:pPr>
            <w:pStyle w:val="Standard"/>
          </w:pPr>
        </w:pPrChange>
      </w:pPr>
      <w:del w:id="9" w:author="samuele dassatti" w:date="2017-01-17T22:54:00Z">
        <w:r w:rsidRPr="00936B7A" w:rsidDel="00F92039">
          <w:rPr>
            <w:rPrChange w:id="10" w:author="andrea zanin" w:date="2017-01-28T17:54:00Z">
              <w:rPr>
                <w:b/>
                <w:bCs/>
                <w:color w:val="800000"/>
              </w:rPr>
            </w:rPrChange>
          </w:rPr>
          <w:delText>Variables - theory</w:delText>
        </w:r>
      </w:del>
      <w:ins w:id="11" w:author="samuele dassatti" w:date="2017-01-18T16:35:00Z">
        <w:r w:rsidR="008A5D67" w:rsidRPr="00936B7A">
          <w:t>VARIABLES</w:t>
        </w:r>
      </w:ins>
    </w:p>
    <w:p w:rsidR="008A5D67" w:rsidRPr="00936B7A" w:rsidRDefault="008A5D67">
      <w:pPr>
        <w:pStyle w:val="LittleTitleGuide"/>
        <w:rPr>
          <w:ins w:id="12" w:author="samuele dassatti" w:date="2017-01-18T16:35:00Z"/>
          <w:b w:val="0"/>
          <w:bCs w:val="0"/>
          <w:rPrChange w:id="13" w:author="andrea zanin" w:date="2017-01-28T17:54:00Z">
            <w:rPr>
              <w:ins w:id="14" w:author="samuele dassatti" w:date="2017-01-18T16:35:00Z"/>
              <w:rFonts w:ascii="Segoe UI" w:hAnsi="Segoe UI" w:cs="Segoe UI"/>
              <w:b/>
              <w:bCs/>
              <w:color w:val="16B08B"/>
              <w:sz w:val="32"/>
              <w:szCs w:val="32"/>
            </w:rPr>
          </w:rPrChange>
        </w:rPr>
        <w:pPrChange w:id="15" w:author="andrea zanin" w:date="2017-01-28T17:52:00Z">
          <w:pPr>
            <w:pStyle w:val="Standard"/>
          </w:pPr>
        </w:pPrChange>
      </w:pPr>
      <w:ins w:id="16" w:author="samuele dassatti" w:date="2017-01-18T16:35:00Z">
        <w:r w:rsidRPr="00936B7A">
          <w:rPr>
            <w:rPrChange w:id="17" w:author="andrea zanin" w:date="2017-01-28T17:54:00Z">
              <w:rPr>
                <w:b/>
                <w:bCs/>
                <w:sz w:val="32"/>
                <w:szCs w:val="32"/>
              </w:rPr>
            </w:rPrChange>
          </w:rPr>
          <w:t>THEORY</w:t>
        </w:r>
      </w:ins>
    </w:p>
    <w:p w:rsidR="008A5D67" w:rsidRPr="00936B7A" w:rsidDel="008A5D67" w:rsidRDefault="008A5D67">
      <w:pPr>
        <w:pStyle w:val="Standard"/>
        <w:rPr>
          <w:del w:id="18" w:author="samuele dassatti" w:date="2017-01-18T16:35:00Z"/>
          <w:rFonts w:ascii="Segoe UI" w:hAnsi="Segoe UI" w:cs="Segoe UI"/>
          <w:b/>
          <w:bCs/>
          <w:color w:val="16B08B"/>
          <w:rPrChange w:id="19" w:author="andrea zanin" w:date="2017-01-28T17:54:00Z">
            <w:rPr>
              <w:del w:id="20" w:author="samuele dassatti" w:date="2017-01-18T16:35:00Z"/>
              <w:rFonts w:ascii="Segoe UI" w:hAnsi="Segoe UI" w:cs="Segoe UI"/>
              <w:b/>
              <w:bCs/>
              <w:color w:val="800000"/>
            </w:rPr>
          </w:rPrChange>
        </w:rPr>
      </w:pPr>
    </w:p>
    <w:p w:rsidR="0078795A" w:rsidRPr="00936B7A" w:rsidRDefault="003C37BD">
      <w:pPr>
        <w:pStyle w:val="Standard"/>
        <w:rPr>
          <w:rFonts w:ascii="Segoe UI" w:hAnsi="Segoe UI" w:cs="Segoe UI"/>
        </w:rPr>
      </w:pPr>
      <w:r w:rsidRPr="00936B7A">
        <w:rPr>
          <w:rFonts w:ascii="Segoe UI" w:hAnsi="Segoe UI" w:cs="Segoe UI"/>
        </w:rPr>
        <w:t xml:space="preserve">You are finally ready to start programming, </w:t>
      </w:r>
      <w:del w:id="21" w:author="samuele dassatti" w:date="2017-01-17T22:25:00Z">
        <w:r w:rsidRPr="00936B7A" w:rsidDel="00635688">
          <w:rPr>
            <w:rFonts w:ascii="Segoe UI" w:hAnsi="Segoe UI" w:cs="Segoe UI"/>
          </w:rPr>
          <w:delText xml:space="preserve">exicted </w:delText>
        </w:r>
      </w:del>
      <w:ins w:id="22" w:author="samuele dassatti" w:date="2017-01-17T22:25:00Z">
        <w:r w:rsidR="00635688" w:rsidRPr="00936B7A">
          <w:rPr>
            <w:rFonts w:ascii="Segoe UI" w:hAnsi="Segoe UI" w:cs="Segoe UI"/>
          </w:rPr>
          <w:t>excited</w:t>
        </w:r>
      </w:ins>
      <w:ins w:id="23" w:author="samuele dassatti" w:date="2017-01-17T22:58:00Z">
        <w:r w:rsidR="00A03149" w:rsidRPr="00936B7A">
          <w:rPr>
            <w:rFonts w:ascii="Segoe UI" w:hAnsi="Segoe UI" w:cs="Segoe UI"/>
          </w:rPr>
          <w:t>,</w:t>
        </w:r>
      </w:ins>
      <w:ins w:id="24" w:author="samuele dassatti" w:date="2017-01-17T22:25:00Z">
        <w:r w:rsidR="00635688" w:rsidRPr="00936B7A">
          <w:rPr>
            <w:rFonts w:ascii="Segoe UI" w:hAnsi="Segoe UI" w:cs="Segoe UI"/>
          </w:rPr>
          <w:t xml:space="preserve"> </w:t>
        </w:r>
      </w:ins>
      <w:r w:rsidRPr="00936B7A">
        <w:rPr>
          <w:rFonts w:ascii="Segoe UI" w:hAnsi="Segoe UI" w:cs="Segoe UI"/>
        </w:rPr>
        <w:t>eh? Well, the whole programming thing is based on variables, variables are like boxes in which you can put data</w:t>
      </w:r>
      <w:del w:id="25" w:author="samuele dassatti" w:date="2017-01-17T22:25:00Z">
        <w:r w:rsidRPr="00936B7A" w:rsidDel="00635688">
          <w:rPr>
            <w:rFonts w:ascii="Segoe UI" w:hAnsi="Segoe UI" w:cs="Segoe UI"/>
          </w:rPr>
          <w:delText>s</w:delText>
        </w:r>
      </w:del>
      <w:r w:rsidRPr="00936B7A">
        <w:rPr>
          <w:rFonts w:ascii="Segoe UI" w:hAnsi="Segoe UI" w:cs="Segoe UI"/>
        </w:rPr>
        <w:t xml:space="preserve">; in </w:t>
      </w:r>
      <w:ins w:id="26" w:author="samuele dassatti" w:date="2017-01-17T22:25:00Z">
        <w:r w:rsidR="00635688" w:rsidRPr="00936B7A">
          <w:rPr>
            <w:rFonts w:ascii="Segoe UI" w:hAnsi="Segoe UI" w:cs="Segoe UI"/>
          </w:rPr>
          <w:t>C</w:t>
        </w:r>
      </w:ins>
      <w:del w:id="27" w:author="samuele dassatti" w:date="2017-01-17T22:25:00Z">
        <w:r w:rsidRPr="00936B7A" w:rsidDel="00635688">
          <w:rPr>
            <w:rFonts w:ascii="Segoe UI" w:hAnsi="Segoe UI" w:cs="Segoe UI"/>
          </w:rPr>
          <w:delText>c</w:delText>
        </w:r>
      </w:del>
      <w:r w:rsidRPr="00936B7A">
        <w:rPr>
          <w:rFonts w:ascii="Segoe UI" w:hAnsi="Segoe UI" w:cs="Segoe UI"/>
        </w:rPr>
        <w:t># a variable</w:t>
      </w:r>
      <w:del w:id="28" w:author="samuele dassatti" w:date="2017-01-17T22:24:00Z">
        <w:r w:rsidRPr="00936B7A" w:rsidDel="00635688">
          <w:rPr>
            <w:rFonts w:ascii="Segoe UI" w:hAnsi="Segoe UI" w:cs="Segoe UI"/>
          </w:rPr>
          <w:delText>s</w:delText>
        </w:r>
      </w:del>
      <w:ins w:id="29" w:author="samuele dassatti" w:date="2017-01-17T22:24:00Z">
        <w:r w:rsidR="00635688" w:rsidRPr="00936B7A">
          <w:rPr>
            <w:rFonts w:ascii="Segoe UI" w:hAnsi="Segoe UI" w:cs="Segoe UI"/>
          </w:rPr>
          <w:t xml:space="preserve"> </w:t>
        </w:r>
      </w:ins>
      <w:del w:id="30" w:author="samuele dassatti" w:date="2017-01-17T22:24:00Z">
        <w:r w:rsidRPr="00936B7A" w:rsidDel="00635688">
          <w:rPr>
            <w:rFonts w:ascii="Segoe UI" w:hAnsi="Segoe UI" w:cs="Segoe UI"/>
          </w:rPr>
          <w:delText xml:space="preserve"> </w:delText>
        </w:r>
      </w:del>
      <w:r w:rsidRPr="00936B7A">
        <w:rPr>
          <w:rFonts w:ascii="Segoe UI" w:hAnsi="Segoe UI" w:cs="Segoe UI"/>
        </w:rPr>
        <w:t>has 3 important properties:</w:t>
      </w:r>
    </w:p>
    <w:p w:rsidR="0078795A" w:rsidRPr="00936B7A" w:rsidRDefault="00635688" w:rsidP="00E957CF">
      <w:pPr>
        <w:pStyle w:val="Standard"/>
        <w:numPr>
          <w:ilvl w:val="0"/>
          <w:numId w:val="3"/>
        </w:numPr>
        <w:rPr>
          <w:rFonts w:ascii="Segoe UI" w:hAnsi="Segoe UI" w:cs="Segoe UI"/>
        </w:rPr>
      </w:pPr>
      <w:ins w:id="31" w:author="samuele dassatti" w:date="2017-01-17T22:28:00Z">
        <w:r w:rsidRPr="00936B7A">
          <w:rPr>
            <w:rFonts w:ascii="Segoe UI" w:hAnsi="Segoe UI" w:cs="Segoe UI"/>
            <w:b/>
            <w:rPrChange w:id="32" w:author="andrea zanin" w:date="2017-01-28T17:54:00Z">
              <w:rPr>
                <w:rFonts w:ascii="Segoe UI" w:hAnsi="Segoe UI"/>
              </w:rPr>
            </w:rPrChange>
          </w:rPr>
          <w:t>N</w:t>
        </w:r>
      </w:ins>
      <w:del w:id="33" w:author="samuele dassatti" w:date="2017-01-17T22:28:00Z">
        <w:r w:rsidR="003C37BD" w:rsidRPr="00936B7A" w:rsidDel="00635688">
          <w:rPr>
            <w:rFonts w:ascii="Segoe UI" w:hAnsi="Segoe UI" w:cs="Segoe UI"/>
            <w:b/>
            <w:rPrChange w:id="34" w:author="andrea zanin" w:date="2017-01-28T17:54:00Z">
              <w:rPr>
                <w:rFonts w:ascii="Segoe UI" w:hAnsi="Segoe UI"/>
              </w:rPr>
            </w:rPrChange>
          </w:rPr>
          <w:delText>a</w:delText>
        </w:r>
      </w:del>
      <w:del w:id="35" w:author="samuele dassatti" w:date="2017-01-17T22:27:00Z">
        <w:r w:rsidR="003C37BD" w:rsidRPr="00936B7A" w:rsidDel="00635688">
          <w:rPr>
            <w:rFonts w:ascii="Segoe UI" w:hAnsi="Segoe UI" w:cs="Segoe UI"/>
            <w:b/>
            <w:rPrChange w:id="36" w:author="andrea zanin" w:date="2017-01-28T17:54:00Z">
              <w:rPr>
                <w:rFonts w:ascii="Segoe UI" w:hAnsi="Segoe UI"/>
              </w:rPr>
            </w:rPrChange>
          </w:rPr>
          <w:delText xml:space="preserve"> n</w:delText>
        </w:r>
      </w:del>
      <w:r w:rsidR="003C37BD" w:rsidRPr="00936B7A">
        <w:rPr>
          <w:rFonts w:ascii="Segoe UI" w:hAnsi="Segoe UI" w:cs="Segoe UI"/>
          <w:b/>
          <w:rPrChange w:id="37" w:author="andrea zanin" w:date="2017-01-28T17:54:00Z">
            <w:rPr>
              <w:rFonts w:ascii="Segoe UI" w:hAnsi="Segoe UI"/>
            </w:rPr>
          </w:rPrChange>
        </w:rPr>
        <w:t>ame</w:t>
      </w:r>
      <w:ins w:id="38" w:author="samuele dassatti" w:date="2017-01-17T22:28:00Z">
        <w:r w:rsidRPr="00936B7A">
          <w:rPr>
            <w:rFonts w:ascii="Segoe UI" w:hAnsi="Segoe UI" w:cs="Segoe UI"/>
            <w:b/>
          </w:rPr>
          <w:t>:</w:t>
        </w:r>
      </w:ins>
      <w:del w:id="39" w:author="samuele dassatti" w:date="2017-01-17T22:27:00Z">
        <w:r w:rsidR="003C37BD" w:rsidRPr="00936B7A" w:rsidDel="00635688">
          <w:rPr>
            <w:rFonts w:ascii="Segoe UI" w:hAnsi="Segoe UI" w:cs="Segoe UI"/>
            <w:b/>
            <w:rPrChange w:id="40" w:author="andrea zanin" w:date="2017-01-28T17:54:00Z">
              <w:rPr>
                <w:rFonts w:ascii="Segoe UI" w:hAnsi="Segoe UI"/>
              </w:rPr>
            </w:rPrChange>
          </w:rPr>
          <w:delText>,</w:delText>
        </w:r>
      </w:del>
      <w:r w:rsidR="003C37BD" w:rsidRPr="00936B7A">
        <w:rPr>
          <w:rFonts w:ascii="Segoe UI" w:hAnsi="Segoe UI" w:cs="Segoe UI"/>
        </w:rPr>
        <w:t xml:space="preserve"> the name of a variables will never change and you</w:t>
      </w:r>
      <w:ins w:id="41" w:author="samuele dassatti" w:date="2017-01-17T22:29:00Z">
        <w:r w:rsidRPr="00936B7A">
          <w:rPr>
            <w:rFonts w:ascii="Segoe UI" w:hAnsi="Segoe UI" w:cs="Segoe UI"/>
          </w:rPr>
          <w:t>’</w:t>
        </w:r>
      </w:ins>
      <w:del w:id="42" w:author="samuele dassatti" w:date="2017-01-17T22:29:00Z">
        <w:r w:rsidR="003C37BD" w:rsidRPr="00936B7A" w:rsidDel="00635688">
          <w:rPr>
            <w:rFonts w:ascii="Segoe UI" w:hAnsi="Segoe UI" w:cs="Segoe UI"/>
          </w:rPr>
          <w:delText xml:space="preserve"> wi</w:delText>
        </w:r>
      </w:del>
      <w:r w:rsidR="003C37BD" w:rsidRPr="00936B7A">
        <w:rPr>
          <w:rFonts w:ascii="Segoe UI" w:hAnsi="Segoe UI" w:cs="Segoe UI"/>
        </w:rPr>
        <w:t>ll use it to recall a variable</w:t>
      </w:r>
      <w:del w:id="43" w:author="samuele dassatti" w:date="2017-01-17T22:24:00Z">
        <w:r w:rsidR="003C37BD" w:rsidRPr="00936B7A" w:rsidDel="00635688">
          <w:rPr>
            <w:rFonts w:ascii="Segoe UI" w:hAnsi="Segoe UI" w:cs="Segoe UI"/>
          </w:rPr>
          <w:delText>s</w:delText>
        </w:r>
      </w:del>
      <w:r w:rsidR="003C37BD" w:rsidRPr="00936B7A">
        <w:rPr>
          <w:rFonts w:ascii="Segoe UI" w:hAnsi="Segoe UI" w:cs="Segoe UI"/>
        </w:rPr>
        <w:t xml:space="preserve">. You can think of it as a label </w:t>
      </w:r>
      <w:del w:id="44" w:author="samuele dassatti" w:date="2017-01-17T22:26:00Z">
        <w:r w:rsidR="003C37BD" w:rsidRPr="00936B7A" w:rsidDel="00635688">
          <w:rPr>
            <w:rFonts w:ascii="Segoe UI" w:hAnsi="Segoe UI" w:cs="Segoe UI"/>
          </w:rPr>
          <w:delText xml:space="preserve">sticked </w:delText>
        </w:r>
      </w:del>
      <w:ins w:id="45" w:author="samuele dassatti" w:date="2017-01-17T22:26:00Z">
        <w:r w:rsidRPr="00936B7A">
          <w:rPr>
            <w:rFonts w:ascii="Segoe UI" w:hAnsi="Segoe UI" w:cs="Segoe UI"/>
          </w:rPr>
          <w:t xml:space="preserve">stuck </w:t>
        </w:r>
      </w:ins>
      <w:r w:rsidR="003C37BD" w:rsidRPr="00936B7A">
        <w:rPr>
          <w:rFonts w:ascii="Segoe UI" w:hAnsi="Segoe UI" w:cs="Segoe UI"/>
        </w:rPr>
        <w:t xml:space="preserve">on the </w:t>
      </w:r>
      <w:ins w:id="46" w:author="andrea zanin" w:date="2017-01-28T17:45:00Z">
        <w:r w:rsidR="00DD0904" w:rsidRPr="00936B7A">
          <w:rPr>
            <w:rFonts w:ascii="Segoe UI" w:hAnsi="Segoe UI" w:cs="Segoe UI"/>
          </w:rPr>
          <w:t xml:space="preserve">outside of the </w:t>
        </w:r>
      </w:ins>
      <w:r w:rsidR="003C37BD" w:rsidRPr="00936B7A">
        <w:rPr>
          <w:rFonts w:ascii="Segoe UI" w:hAnsi="Segoe UI" w:cs="Segoe UI"/>
        </w:rPr>
        <w:t>box</w:t>
      </w:r>
      <w:ins w:id="47" w:author="samuele dassatti" w:date="2017-01-17T22:30:00Z">
        <w:r w:rsidRPr="00936B7A">
          <w:rPr>
            <w:rFonts w:ascii="Segoe UI" w:hAnsi="Segoe UI" w:cs="Segoe UI"/>
          </w:rPr>
          <w:t>;</w:t>
        </w:r>
      </w:ins>
    </w:p>
    <w:p w:rsidR="0078795A" w:rsidRPr="00936B7A" w:rsidRDefault="00635688" w:rsidP="00E957CF">
      <w:pPr>
        <w:pStyle w:val="Standard"/>
        <w:numPr>
          <w:ilvl w:val="0"/>
          <w:numId w:val="3"/>
        </w:numPr>
        <w:rPr>
          <w:rFonts w:ascii="Segoe UI" w:hAnsi="Segoe UI" w:cs="Segoe UI"/>
        </w:rPr>
      </w:pPr>
      <w:ins w:id="48" w:author="samuele dassatti" w:date="2017-01-17T22:28:00Z">
        <w:r w:rsidRPr="00936B7A">
          <w:rPr>
            <w:rFonts w:ascii="Segoe UI" w:hAnsi="Segoe UI" w:cs="Segoe UI"/>
            <w:b/>
            <w:rPrChange w:id="49" w:author="andrea zanin" w:date="2017-01-28T17:54:00Z">
              <w:rPr>
                <w:rFonts w:ascii="Segoe UI" w:hAnsi="Segoe UI"/>
              </w:rPr>
            </w:rPrChange>
          </w:rPr>
          <w:t>T</w:t>
        </w:r>
      </w:ins>
      <w:del w:id="50" w:author="samuele dassatti" w:date="2017-01-17T22:28:00Z">
        <w:r w:rsidR="003C37BD" w:rsidRPr="00936B7A" w:rsidDel="00635688">
          <w:rPr>
            <w:rFonts w:ascii="Segoe UI" w:hAnsi="Segoe UI" w:cs="Segoe UI"/>
            <w:b/>
            <w:rPrChange w:id="51" w:author="andrea zanin" w:date="2017-01-28T17:54:00Z">
              <w:rPr>
                <w:rFonts w:ascii="Segoe UI" w:hAnsi="Segoe UI"/>
              </w:rPr>
            </w:rPrChange>
          </w:rPr>
          <w:delText>a t</w:delText>
        </w:r>
      </w:del>
      <w:r w:rsidR="003C37BD" w:rsidRPr="00936B7A">
        <w:rPr>
          <w:rFonts w:ascii="Segoe UI" w:hAnsi="Segoe UI" w:cs="Segoe UI"/>
          <w:b/>
          <w:rPrChange w:id="52" w:author="andrea zanin" w:date="2017-01-28T17:54:00Z">
            <w:rPr>
              <w:rFonts w:ascii="Segoe UI" w:hAnsi="Segoe UI"/>
            </w:rPr>
          </w:rPrChange>
        </w:rPr>
        <w:t>ype</w:t>
      </w:r>
      <w:ins w:id="53" w:author="samuele dassatti" w:date="2017-01-17T22:28:00Z">
        <w:r w:rsidRPr="00936B7A">
          <w:rPr>
            <w:rFonts w:ascii="Segoe UI" w:hAnsi="Segoe UI" w:cs="Segoe UI"/>
            <w:b/>
          </w:rPr>
          <w:t>:</w:t>
        </w:r>
      </w:ins>
      <w:del w:id="54" w:author="samuele dassatti" w:date="2017-01-17T22:28:00Z">
        <w:r w:rsidR="003C37BD" w:rsidRPr="00936B7A" w:rsidDel="00635688">
          <w:rPr>
            <w:rFonts w:ascii="Segoe UI" w:hAnsi="Segoe UI" w:cs="Segoe UI"/>
            <w:b/>
            <w:rPrChange w:id="55" w:author="andrea zanin" w:date="2017-01-28T17:54:00Z">
              <w:rPr>
                <w:rFonts w:ascii="Segoe UI" w:hAnsi="Segoe UI"/>
              </w:rPr>
            </w:rPrChange>
          </w:rPr>
          <w:delText>,</w:delText>
        </w:r>
      </w:del>
      <w:r w:rsidR="003C37BD" w:rsidRPr="00936B7A">
        <w:rPr>
          <w:rFonts w:ascii="Segoe UI" w:hAnsi="Segoe UI" w:cs="Segoe UI"/>
        </w:rPr>
        <w:t xml:space="preserve"> the type defines which kind of value the variable will store</w:t>
      </w:r>
      <w:del w:id="56" w:author="samuele dassatti" w:date="2017-01-17T22:24:00Z">
        <w:r w:rsidR="003C37BD" w:rsidRPr="00936B7A" w:rsidDel="00635688">
          <w:rPr>
            <w:rFonts w:ascii="Segoe UI" w:hAnsi="Segoe UI" w:cs="Segoe UI"/>
          </w:rPr>
          <w:delText>,</w:delText>
        </w:r>
      </w:del>
      <w:r w:rsidR="003C37BD" w:rsidRPr="00936B7A">
        <w:rPr>
          <w:rFonts w:ascii="Segoe UI" w:hAnsi="Segoe UI" w:cs="Segoe UI"/>
        </w:rPr>
        <w:t xml:space="preserve"> </w:t>
      </w:r>
      <w:ins w:id="57" w:author="samuele dassatti" w:date="2017-01-17T22:24:00Z">
        <w:r w:rsidRPr="00936B7A">
          <w:rPr>
            <w:rFonts w:ascii="Segoe UI" w:hAnsi="Segoe UI" w:cs="Segoe UI"/>
          </w:rPr>
          <w:t>(</w:t>
        </w:r>
      </w:ins>
      <w:ins w:id="58" w:author="samuele dassatti" w:date="2017-01-18T16:41:00Z">
        <w:r w:rsidR="000A142D" w:rsidRPr="00936B7A">
          <w:rPr>
            <w:rFonts w:ascii="Segoe UI" w:hAnsi="Segoe UI" w:cs="Segoe UI"/>
          </w:rPr>
          <w:t>e.g.</w:t>
        </w:r>
      </w:ins>
      <w:del w:id="59" w:author="samuele dassatti" w:date="2017-01-18T16:41:00Z">
        <w:r w:rsidR="003C37BD" w:rsidRPr="00936B7A" w:rsidDel="000A142D">
          <w:rPr>
            <w:rFonts w:ascii="Segoe UI" w:hAnsi="Segoe UI" w:cs="Segoe UI"/>
          </w:rPr>
          <w:delText>ie.</w:delText>
        </w:r>
      </w:del>
      <w:r w:rsidR="003C37BD" w:rsidRPr="00936B7A">
        <w:rPr>
          <w:rFonts w:ascii="Segoe UI" w:hAnsi="Segoe UI" w:cs="Segoe UI"/>
        </w:rPr>
        <w:t xml:space="preserve"> numbers, words, lists,</w:t>
      </w:r>
      <w:del w:id="60" w:author="samuele dassatti" w:date="2017-01-17T22:24:00Z">
        <w:r w:rsidR="003C37BD" w:rsidRPr="00936B7A" w:rsidDel="00635688">
          <w:rPr>
            <w:rFonts w:ascii="Segoe UI" w:hAnsi="Segoe UI" w:cs="Segoe UI"/>
          </w:rPr>
          <w:delText>...</w:delText>
        </w:r>
      </w:del>
      <w:ins w:id="61" w:author="samuele dassatti" w:date="2017-01-17T22:24:00Z">
        <w:r w:rsidRPr="00936B7A">
          <w:rPr>
            <w:rFonts w:ascii="Segoe UI" w:hAnsi="Segoe UI" w:cs="Segoe UI"/>
          </w:rPr>
          <w:t xml:space="preserve"> etc.)</w:t>
        </w:r>
      </w:ins>
      <w:ins w:id="62" w:author="samuele dassatti" w:date="2017-01-17T22:30:00Z">
        <w:r w:rsidRPr="00936B7A">
          <w:rPr>
            <w:rFonts w:ascii="Segoe UI" w:hAnsi="Segoe UI" w:cs="Segoe UI"/>
          </w:rPr>
          <w:t>.</w:t>
        </w:r>
      </w:ins>
      <w:r w:rsidR="003C37BD" w:rsidRPr="00936B7A">
        <w:rPr>
          <w:rFonts w:ascii="Segoe UI" w:hAnsi="Segoe UI" w:cs="Segoe UI"/>
        </w:rPr>
        <w:t xml:space="preserve"> In our box metaphor the type is the shape of the box, you can't fi</w:t>
      </w:r>
      <w:ins w:id="63" w:author="samuele dassatti" w:date="2017-01-17T22:30:00Z">
        <w:r w:rsidRPr="00936B7A">
          <w:rPr>
            <w:rFonts w:ascii="Segoe UI" w:hAnsi="Segoe UI" w:cs="Segoe UI"/>
          </w:rPr>
          <w:t>t</w:t>
        </w:r>
      </w:ins>
      <w:del w:id="64" w:author="samuele dassatti" w:date="2017-01-17T22:30:00Z">
        <w:r w:rsidR="003C37BD" w:rsidRPr="00936B7A" w:rsidDel="00635688">
          <w:rPr>
            <w:rFonts w:ascii="Segoe UI" w:hAnsi="Segoe UI" w:cs="Segoe UI"/>
          </w:rPr>
          <w:delText>r</w:delText>
        </w:r>
      </w:del>
      <w:r w:rsidR="003C37BD" w:rsidRPr="00936B7A">
        <w:rPr>
          <w:rFonts w:ascii="Segoe UI" w:hAnsi="Segoe UI" w:cs="Segoe UI"/>
        </w:rPr>
        <w:t xml:space="preserve"> a square in a triangular box, right? Same goes for </w:t>
      </w:r>
      <w:ins w:id="65" w:author="samuele dassatti" w:date="2017-01-17T22:30:00Z">
        <w:r w:rsidRPr="00936B7A">
          <w:rPr>
            <w:rFonts w:ascii="Segoe UI" w:hAnsi="Segoe UI" w:cs="Segoe UI"/>
          </w:rPr>
          <w:t xml:space="preserve">the </w:t>
        </w:r>
      </w:ins>
      <w:r w:rsidR="003C37BD" w:rsidRPr="00936B7A">
        <w:rPr>
          <w:rFonts w:ascii="Segoe UI" w:hAnsi="Segoe UI" w:cs="Segoe UI"/>
        </w:rPr>
        <w:t>type</w:t>
      </w:r>
      <w:ins w:id="66" w:author="samuele dassatti" w:date="2017-01-17T22:30:00Z">
        <w:r w:rsidRPr="00936B7A">
          <w:rPr>
            <w:rFonts w:ascii="Segoe UI" w:hAnsi="Segoe UI" w:cs="Segoe UI"/>
          </w:rPr>
          <w:t>:</w:t>
        </w:r>
      </w:ins>
      <w:r w:rsidR="003C37BD" w:rsidRPr="00936B7A">
        <w:rPr>
          <w:rFonts w:ascii="Segoe UI" w:hAnsi="Segoe UI" w:cs="Segoe UI"/>
        </w:rPr>
        <w:t xml:space="preserve"> you can't fit a word in a numeric variable</w:t>
      </w:r>
      <w:ins w:id="67" w:author="samuele dassatti" w:date="2017-01-17T22:30:00Z">
        <w:r w:rsidRPr="00936B7A">
          <w:rPr>
            <w:rFonts w:ascii="Segoe UI" w:hAnsi="Segoe UI" w:cs="Segoe UI"/>
          </w:rPr>
          <w:t>;</w:t>
        </w:r>
      </w:ins>
    </w:p>
    <w:p w:rsidR="0078795A" w:rsidRPr="00936B7A" w:rsidRDefault="00635688" w:rsidP="00E957CF">
      <w:pPr>
        <w:pStyle w:val="Standard"/>
        <w:numPr>
          <w:ilvl w:val="0"/>
          <w:numId w:val="3"/>
        </w:numPr>
        <w:rPr>
          <w:rFonts w:ascii="Segoe UI" w:hAnsi="Segoe UI" w:cs="Segoe UI"/>
        </w:rPr>
      </w:pPr>
      <w:ins w:id="68" w:author="samuele dassatti" w:date="2017-01-17T22:28:00Z">
        <w:r w:rsidRPr="00936B7A">
          <w:rPr>
            <w:rFonts w:ascii="Segoe UI" w:hAnsi="Segoe UI" w:cs="Segoe UI"/>
            <w:b/>
            <w:rPrChange w:id="69" w:author="andrea zanin" w:date="2017-01-28T17:54:00Z">
              <w:rPr>
                <w:rFonts w:ascii="Segoe UI" w:hAnsi="Segoe UI"/>
              </w:rPr>
            </w:rPrChange>
          </w:rPr>
          <w:t>V</w:t>
        </w:r>
      </w:ins>
      <w:del w:id="70" w:author="samuele dassatti" w:date="2017-01-17T22:28:00Z">
        <w:r w:rsidR="003C37BD" w:rsidRPr="00936B7A" w:rsidDel="00635688">
          <w:rPr>
            <w:rFonts w:ascii="Segoe UI" w:hAnsi="Segoe UI" w:cs="Segoe UI"/>
            <w:b/>
            <w:rPrChange w:id="71" w:author="andrea zanin" w:date="2017-01-28T17:54:00Z">
              <w:rPr>
                <w:rFonts w:ascii="Segoe UI" w:hAnsi="Segoe UI"/>
              </w:rPr>
            </w:rPrChange>
          </w:rPr>
          <w:delText>a v</w:delText>
        </w:r>
      </w:del>
      <w:r w:rsidR="003C37BD" w:rsidRPr="00936B7A">
        <w:rPr>
          <w:rFonts w:ascii="Segoe UI" w:hAnsi="Segoe UI" w:cs="Segoe UI"/>
          <w:b/>
          <w:rPrChange w:id="72" w:author="andrea zanin" w:date="2017-01-28T17:54:00Z">
            <w:rPr>
              <w:rFonts w:ascii="Segoe UI" w:hAnsi="Segoe UI"/>
            </w:rPr>
          </w:rPrChange>
        </w:rPr>
        <w:t>alue</w:t>
      </w:r>
      <w:ins w:id="73" w:author="samuele dassatti" w:date="2017-01-17T22:28:00Z">
        <w:r w:rsidRPr="00936B7A">
          <w:rPr>
            <w:rFonts w:ascii="Segoe UI" w:hAnsi="Segoe UI" w:cs="Segoe UI"/>
            <w:b/>
          </w:rPr>
          <w:t>:</w:t>
        </w:r>
      </w:ins>
      <w:del w:id="74" w:author="samuele dassatti" w:date="2017-01-17T22:28:00Z">
        <w:r w:rsidR="003C37BD" w:rsidRPr="00936B7A" w:rsidDel="00635688">
          <w:rPr>
            <w:rFonts w:ascii="Segoe UI" w:hAnsi="Segoe UI" w:cs="Segoe UI"/>
            <w:b/>
            <w:rPrChange w:id="75" w:author="andrea zanin" w:date="2017-01-28T17:54:00Z">
              <w:rPr>
                <w:rFonts w:ascii="Segoe UI" w:hAnsi="Segoe UI"/>
              </w:rPr>
            </w:rPrChange>
          </w:rPr>
          <w:delText>,</w:delText>
        </w:r>
      </w:del>
      <w:r w:rsidR="003C37BD" w:rsidRPr="00936B7A">
        <w:rPr>
          <w:rFonts w:ascii="Segoe UI" w:hAnsi="Segoe UI" w:cs="Segoe UI"/>
        </w:rPr>
        <w:t xml:space="preserve"> it's the value inside the box, you can change it whenever you want, given that you respect the type limitations</w:t>
      </w:r>
      <w:ins w:id="76" w:author="samuele dassatti" w:date="2017-01-17T22:30:00Z">
        <w:r w:rsidRPr="00936B7A">
          <w:rPr>
            <w:rFonts w:ascii="Segoe UI" w:hAnsi="Segoe UI" w:cs="Segoe UI"/>
          </w:rPr>
          <w:t>.</w:t>
        </w:r>
      </w:ins>
      <w:ins w:id="77" w:author="andrea zanin" w:date="2017-01-28T17:46:00Z">
        <w:r w:rsidR="00DD0904" w:rsidRPr="00936B7A">
          <w:rPr>
            <w:rFonts w:ascii="Segoe UI" w:hAnsi="Segoe UI" w:cs="Segoe UI"/>
          </w:rPr>
          <w:t xml:space="preserve"> It’s like a piece of paper inside the box that you can read and substitute whenever you want.</w:t>
        </w:r>
      </w:ins>
    </w:p>
    <w:p w:rsidR="0078795A" w:rsidRPr="00936B7A" w:rsidRDefault="0078795A">
      <w:pPr>
        <w:pStyle w:val="Standard"/>
        <w:rPr>
          <w:rFonts w:ascii="Segoe UI" w:hAnsi="Segoe UI" w:cs="Segoe UI"/>
        </w:rPr>
      </w:pPr>
    </w:p>
    <w:p w:rsidR="0078795A" w:rsidRPr="00936B7A" w:rsidRDefault="003C37BD">
      <w:pPr>
        <w:pStyle w:val="Standard"/>
        <w:rPr>
          <w:rFonts w:ascii="Segoe UI" w:hAnsi="Segoe UI" w:cs="Segoe UI"/>
        </w:rPr>
      </w:pPr>
      <w:r w:rsidRPr="00936B7A">
        <w:rPr>
          <w:rFonts w:ascii="Segoe UI" w:hAnsi="Segoe UI" w:cs="Segoe UI"/>
        </w:rPr>
        <w:t>The types we are going to need the most in this first part of the guide are:</w:t>
      </w:r>
    </w:p>
    <w:p w:rsidR="0078795A" w:rsidRPr="00936B7A" w:rsidRDefault="0078795A">
      <w:pPr>
        <w:pStyle w:val="Standard"/>
        <w:rPr>
          <w:rFonts w:ascii="Segoe UI" w:hAnsi="Segoe UI" w:cs="Segoe UI"/>
        </w:rPr>
      </w:pPr>
    </w:p>
    <w:tbl>
      <w:tblPr>
        <w:tblW w:w="9645" w:type="dxa"/>
        <w:tblLayout w:type="fixed"/>
        <w:tblCellMar>
          <w:left w:w="10" w:type="dxa"/>
          <w:right w:w="10" w:type="dxa"/>
        </w:tblCellMar>
        <w:tblLook w:val="0000" w:firstRow="0" w:lastRow="0" w:firstColumn="0" w:lastColumn="0" w:noHBand="0" w:noVBand="0"/>
      </w:tblPr>
      <w:tblGrid>
        <w:gridCol w:w="1365"/>
        <w:gridCol w:w="5060"/>
        <w:gridCol w:w="3220"/>
        <w:tblGridChange w:id="78">
          <w:tblGrid>
            <w:gridCol w:w="3"/>
            <w:gridCol w:w="1362"/>
            <w:gridCol w:w="3"/>
            <w:gridCol w:w="5057"/>
            <w:gridCol w:w="3"/>
            <w:gridCol w:w="3217"/>
            <w:gridCol w:w="3"/>
          </w:tblGrid>
        </w:tblGridChange>
      </w:tblGrid>
      <w:tr w:rsidR="0078795A" w:rsidRPr="00936B7A">
        <w:tc>
          <w:tcPr>
            <w:tcW w:w="1365"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36B7A" w:rsidRDefault="00C5258F">
            <w:pPr>
              <w:pStyle w:val="LittleTitleGuide"/>
              <w:pPrChange w:id="79" w:author="andrea zanin" w:date="2017-01-28T17:52:00Z">
                <w:pPr>
                  <w:pStyle w:val="TableContents"/>
                </w:pPr>
              </w:pPrChange>
            </w:pPr>
            <w:ins w:id="80" w:author="samuele dassatti" w:date="2017-01-17T22:56:00Z">
              <w:r w:rsidRPr="00936B7A">
                <w:t>Type</w:t>
              </w:r>
            </w:ins>
            <w:del w:id="81" w:author="samuele dassatti" w:date="2017-01-17T22:55:00Z">
              <w:r w:rsidR="003C37BD" w:rsidRPr="00936B7A" w:rsidDel="003029A6">
                <w:delText>Type</w:delText>
              </w:r>
            </w:del>
          </w:p>
        </w:tc>
        <w:tc>
          <w:tcPr>
            <w:tcW w:w="5060"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36B7A" w:rsidRDefault="003C37BD">
            <w:pPr>
              <w:pStyle w:val="LittleTitleGuide"/>
              <w:pPrChange w:id="82" w:author="andrea zanin" w:date="2017-01-28T17:52:00Z">
                <w:pPr>
                  <w:pStyle w:val="TableContents"/>
                </w:pPr>
              </w:pPrChange>
            </w:pPr>
            <w:r w:rsidRPr="00936B7A">
              <w:t>Meaning</w:t>
            </w:r>
          </w:p>
        </w:tc>
        <w:tc>
          <w:tcPr>
            <w:tcW w:w="32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635688">
            <w:pPr>
              <w:pStyle w:val="LittleTitleGuide"/>
              <w:pPrChange w:id="83" w:author="andrea zanin" w:date="2017-01-28T17:52:00Z">
                <w:pPr>
                  <w:pStyle w:val="TableContents"/>
                </w:pPr>
              </w:pPrChange>
            </w:pPr>
            <w:ins w:id="84" w:author="samuele dassatti" w:date="2017-01-17T22:30:00Z">
              <w:r w:rsidRPr="00936B7A">
                <w:t>E</w:t>
              </w:r>
            </w:ins>
            <w:del w:id="85" w:author="samuele dassatti" w:date="2017-01-17T22:30:00Z">
              <w:r w:rsidR="003C37BD" w:rsidRPr="00936B7A" w:rsidDel="00635688">
                <w:delText>e</w:delText>
              </w:r>
            </w:del>
            <w:r w:rsidR="003C37BD" w:rsidRPr="00936B7A">
              <w:t>xample</w:t>
            </w:r>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86" w:author="andrea zanin" w:date="2017-01-28T17:54:00Z">
                  <w:rPr>
                    <w:rFonts w:ascii="Segoe UI" w:hAnsi="Segoe UI" w:cs="Segoe UI"/>
                  </w:rPr>
                </w:rPrChange>
              </w:rPr>
            </w:pPr>
            <w:ins w:id="87" w:author="samuele dassatti" w:date="2017-01-17T22:31:00Z">
              <w:r w:rsidRPr="00936B7A">
                <w:rPr>
                  <w:rFonts w:ascii="Segoe UI" w:hAnsi="Segoe UI" w:cs="Segoe UI"/>
                  <w:b/>
                  <w:rPrChange w:id="88" w:author="andrea zanin" w:date="2017-01-28T17:54:00Z">
                    <w:rPr>
                      <w:rFonts w:ascii="Segoe UI" w:hAnsi="Segoe UI" w:cs="Segoe UI"/>
                    </w:rPr>
                  </w:rPrChange>
                </w:rPr>
                <w:t>B</w:t>
              </w:r>
            </w:ins>
            <w:del w:id="89" w:author="samuele dassatti" w:date="2017-01-17T22:31:00Z">
              <w:r w:rsidR="003C37BD" w:rsidRPr="00936B7A" w:rsidDel="00635688">
                <w:rPr>
                  <w:rFonts w:ascii="Segoe UI" w:hAnsi="Segoe UI" w:cs="Segoe UI"/>
                  <w:b/>
                  <w:rPrChange w:id="90" w:author="andrea zanin" w:date="2017-01-28T17:54:00Z">
                    <w:rPr>
                      <w:rFonts w:ascii="Segoe UI" w:hAnsi="Segoe UI" w:cs="Segoe UI"/>
                    </w:rPr>
                  </w:rPrChange>
                </w:rPr>
                <w:delText>b</w:delText>
              </w:r>
            </w:del>
            <w:r w:rsidR="003C37BD" w:rsidRPr="00936B7A">
              <w:rPr>
                <w:rFonts w:ascii="Segoe UI" w:hAnsi="Segoe UI" w:cs="Segoe UI"/>
                <w:b/>
                <w:rPrChange w:id="91" w:author="andrea zanin" w:date="2017-01-28T17:54:00Z">
                  <w:rPr>
                    <w:rFonts w:ascii="Segoe UI" w:hAnsi="Segoe UI" w:cs="Segoe UI"/>
                  </w:rPr>
                </w:rPrChange>
              </w:rPr>
              <w:t>ool</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 xml:space="preserve">It's a data type with only two possible values: </w:t>
            </w:r>
            <w:r w:rsidRPr="00936B7A">
              <w:rPr>
                <w:rFonts w:ascii="Segoe UI" w:hAnsi="Segoe UI" w:cs="Segoe UI"/>
                <w:iCs/>
                <w:rPrChange w:id="92" w:author="andrea zanin" w:date="2017-01-28T17:54:00Z">
                  <w:rPr>
                    <w:rFonts w:ascii="Segoe UI" w:hAnsi="Segoe UI" w:cs="Segoe UI"/>
                    <w:i/>
                    <w:iCs/>
                  </w:rPr>
                </w:rPrChange>
              </w:rPr>
              <w:t>true</w:t>
            </w:r>
            <w:r w:rsidRPr="00936B7A">
              <w:rPr>
                <w:rFonts w:ascii="Segoe UI" w:hAnsi="Segoe UI" w:cs="Segoe UI"/>
              </w:rPr>
              <w:t xml:space="preserve"> or </w:t>
            </w:r>
            <w:r w:rsidRPr="00936B7A">
              <w:rPr>
                <w:rFonts w:ascii="Segoe UI" w:hAnsi="Segoe UI" w:cs="Segoe UI"/>
                <w:iCs/>
                <w:rPrChange w:id="93" w:author="andrea zanin" w:date="2017-01-28T17:54:00Z">
                  <w:rPr>
                    <w:rFonts w:ascii="Segoe UI" w:hAnsi="Segoe UI" w:cs="Segoe UI"/>
                    <w:i/>
                    <w:iCs/>
                  </w:rPr>
                </w:rPrChange>
              </w:rPr>
              <w:t>false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rPr>
            </w:pPr>
            <w:ins w:id="94" w:author="samuele dassatti" w:date="2017-01-17T22:30:00Z">
              <w:r w:rsidRPr="00936B7A">
                <w:rPr>
                  <w:rFonts w:ascii="Segoe UI" w:hAnsi="Segoe UI" w:cs="Segoe UI"/>
                </w:rPr>
                <w:t>T</w:t>
              </w:r>
            </w:ins>
            <w:del w:id="95" w:author="samuele dassatti" w:date="2017-01-17T22:30:00Z">
              <w:r w:rsidR="003C37BD" w:rsidRPr="00936B7A" w:rsidDel="00635688">
                <w:rPr>
                  <w:rFonts w:ascii="Segoe UI" w:hAnsi="Segoe UI" w:cs="Segoe UI"/>
                </w:rPr>
                <w:delText>t</w:delText>
              </w:r>
            </w:del>
            <w:r w:rsidR="003C37BD" w:rsidRPr="00936B7A">
              <w:rPr>
                <w:rFonts w:ascii="Segoe UI" w:hAnsi="Segoe UI" w:cs="Segoe UI"/>
              </w:rPr>
              <w:t>rue</w:t>
            </w:r>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96" w:author="andrea zanin" w:date="2017-01-28T17:54:00Z">
                  <w:rPr>
                    <w:rFonts w:ascii="Segoe UI" w:hAnsi="Segoe UI" w:cs="Segoe UI"/>
                  </w:rPr>
                </w:rPrChange>
              </w:rPr>
            </w:pPr>
            <w:ins w:id="97" w:author="samuele dassatti" w:date="2017-01-17T22:31:00Z">
              <w:r w:rsidRPr="00936B7A">
                <w:rPr>
                  <w:rFonts w:ascii="Segoe UI" w:hAnsi="Segoe UI" w:cs="Segoe UI"/>
                  <w:b/>
                  <w:rPrChange w:id="98" w:author="andrea zanin" w:date="2017-01-28T17:54:00Z">
                    <w:rPr>
                      <w:rFonts w:ascii="Segoe UI" w:hAnsi="Segoe UI" w:cs="Segoe UI"/>
                    </w:rPr>
                  </w:rPrChange>
                </w:rPr>
                <w:t>C</w:t>
              </w:r>
            </w:ins>
            <w:del w:id="99" w:author="samuele dassatti" w:date="2017-01-17T22:31:00Z">
              <w:r w:rsidR="003C37BD" w:rsidRPr="00936B7A" w:rsidDel="00635688">
                <w:rPr>
                  <w:rFonts w:ascii="Segoe UI" w:hAnsi="Segoe UI" w:cs="Segoe UI"/>
                  <w:b/>
                  <w:rPrChange w:id="100" w:author="andrea zanin" w:date="2017-01-28T17:54:00Z">
                    <w:rPr>
                      <w:rFonts w:ascii="Segoe UI" w:hAnsi="Segoe UI" w:cs="Segoe UI"/>
                    </w:rPr>
                  </w:rPrChange>
                </w:rPr>
                <w:delText>c</w:delText>
              </w:r>
            </w:del>
            <w:r w:rsidR="003C37BD" w:rsidRPr="00936B7A">
              <w:rPr>
                <w:rFonts w:ascii="Segoe UI" w:hAnsi="Segoe UI" w:cs="Segoe UI"/>
                <w:b/>
                <w:rPrChange w:id="101" w:author="andrea zanin" w:date="2017-01-28T17:54:00Z">
                  <w:rPr>
                    <w:rFonts w:ascii="Segoe UI" w:hAnsi="Segoe UI" w:cs="Segoe UI"/>
                  </w:rPr>
                </w:rPrChange>
              </w:rPr>
              <w:t>har</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It can contain only a single character</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rPr>
            </w:pPr>
            <w:ins w:id="102" w:author="samuele dassatti" w:date="2017-01-17T22:30:00Z">
              <w:r w:rsidRPr="00936B7A">
                <w:rPr>
                  <w:rFonts w:ascii="Segoe UI" w:hAnsi="Segoe UI" w:cs="Segoe UI"/>
                </w:rPr>
                <w:t>A</w:t>
              </w:r>
            </w:ins>
            <w:del w:id="103" w:author="samuele dassatti" w:date="2017-01-17T22:30:00Z">
              <w:r w:rsidR="003C37BD" w:rsidRPr="00936B7A" w:rsidDel="00635688">
                <w:rPr>
                  <w:rFonts w:ascii="Segoe UI" w:hAnsi="Segoe UI" w:cs="Segoe UI"/>
                </w:rPr>
                <w:delText>l</w:delText>
              </w:r>
            </w:del>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104" w:author="andrea zanin" w:date="2017-01-28T17:54:00Z">
                  <w:rPr>
                    <w:rFonts w:ascii="Segoe UI" w:hAnsi="Segoe UI" w:cs="Segoe UI"/>
                  </w:rPr>
                </w:rPrChange>
              </w:rPr>
            </w:pPr>
            <w:ins w:id="105" w:author="samuele dassatti" w:date="2017-01-17T22:31:00Z">
              <w:r w:rsidRPr="00936B7A">
                <w:rPr>
                  <w:rFonts w:ascii="Segoe UI" w:hAnsi="Segoe UI" w:cs="Segoe UI"/>
                  <w:b/>
                  <w:rPrChange w:id="106" w:author="andrea zanin" w:date="2017-01-28T17:54:00Z">
                    <w:rPr>
                      <w:rFonts w:ascii="Segoe UI" w:hAnsi="Segoe UI" w:cs="Segoe UI"/>
                    </w:rPr>
                  </w:rPrChange>
                </w:rPr>
                <w:t>S</w:t>
              </w:r>
            </w:ins>
            <w:del w:id="107" w:author="samuele dassatti" w:date="2017-01-17T22:31:00Z">
              <w:r w:rsidR="003C37BD" w:rsidRPr="00936B7A" w:rsidDel="00635688">
                <w:rPr>
                  <w:rFonts w:ascii="Segoe UI" w:hAnsi="Segoe UI" w:cs="Segoe UI"/>
                  <w:b/>
                  <w:rPrChange w:id="108" w:author="andrea zanin" w:date="2017-01-28T17:54:00Z">
                    <w:rPr>
                      <w:rFonts w:ascii="Segoe UI" w:hAnsi="Segoe UI" w:cs="Segoe UI"/>
                    </w:rPr>
                  </w:rPrChange>
                </w:rPr>
                <w:delText>s</w:delText>
              </w:r>
            </w:del>
            <w:r w:rsidR="003C37BD" w:rsidRPr="00936B7A">
              <w:rPr>
                <w:rFonts w:ascii="Segoe UI" w:hAnsi="Segoe UI" w:cs="Segoe UI"/>
                <w:b/>
                <w:rPrChange w:id="109" w:author="andrea zanin" w:date="2017-01-28T17:54:00Z">
                  <w:rPr>
                    <w:rFonts w:ascii="Segoe UI" w:hAnsi="Segoe UI" w:cs="Segoe UI"/>
                  </w:rPr>
                </w:rPrChange>
              </w:rPr>
              <w:t>tring</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 xml:space="preserve">It's a sequence of character as long as </w:t>
            </w:r>
            <w:ins w:id="110" w:author="samuele dassatti" w:date="2017-01-17T22:31:00Z">
              <w:r w:rsidR="00635688" w:rsidRPr="00936B7A">
                <w:rPr>
                  <w:rFonts w:ascii="Segoe UI" w:hAnsi="Segoe UI" w:cs="Segoe UI"/>
                </w:rPr>
                <w:t>you</w:t>
              </w:r>
            </w:ins>
            <w:del w:id="111" w:author="samuele dassatti" w:date="2017-01-17T22:31:00Z">
              <w:r w:rsidRPr="00936B7A" w:rsidDel="00635688">
                <w:rPr>
                  <w:rFonts w:ascii="Segoe UI" w:hAnsi="Segoe UI" w:cs="Segoe UI"/>
                </w:rPr>
                <w:delText>u</w:delText>
              </w:r>
            </w:del>
            <w:r w:rsidRPr="00936B7A">
              <w:rPr>
                <w:rFonts w:ascii="Segoe UI" w:hAnsi="Segoe UI" w:cs="Segoe UI"/>
              </w:rPr>
              <w:t xml:space="preserve"> like</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del w:id="112" w:author="samuele dassatti" w:date="2017-01-17T22:30:00Z">
              <w:r w:rsidRPr="00936B7A" w:rsidDel="00635688">
                <w:rPr>
                  <w:rFonts w:ascii="Segoe UI" w:hAnsi="Segoe UI" w:cs="Segoe UI"/>
                </w:rPr>
                <w:delText>This is a string value</w:delText>
              </w:r>
            </w:del>
            <w:ins w:id="113" w:author="samuele dassatti" w:date="2017-01-17T22:30:00Z">
              <w:r w:rsidR="00635688" w:rsidRPr="00936B7A">
                <w:rPr>
                  <w:rFonts w:ascii="Segoe UI" w:hAnsi="Segoe UI" w:cs="Segoe UI"/>
                </w:rPr>
                <w:t>Hello World</w:t>
              </w:r>
            </w:ins>
          </w:p>
        </w:tc>
      </w:tr>
      <w:tr w:rsidR="0078795A" w:rsidRPr="00936B7A">
        <w:tc>
          <w:tcPr>
            <w:tcW w:w="1365" w:type="dxa"/>
            <w:tcBorders>
              <w:left w:val="single" w:sz="2" w:space="0" w:color="000000"/>
              <w:bottom w:val="single" w:sz="2" w:space="0" w:color="000000"/>
            </w:tcBorders>
            <w:tcMar>
              <w:top w:w="55" w:type="dxa"/>
              <w:left w:w="55" w:type="dxa"/>
              <w:bottom w:w="55" w:type="dxa"/>
              <w:right w:w="55" w:type="dxa"/>
            </w:tcMar>
          </w:tcPr>
          <w:p w:rsidR="0078795A" w:rsidRPr="00936B7A" w:rsidRDefault="00635688">
            <w:pPr>
              <w:pStyle w:val="TableContents"/>
              <w:rPr>
                <w:rFonts w:ascii="Segoe UI" w:hAnsi="Segoe UI" w:cs="Segoe UI"/>
                <w:b/>
                <w:rPrChange w:id="114" w:author="andrea zanin" w:date="2017-01-28T17:54:00Z">
                  <w:rPr>
                    <w:rFonts w:ascii="Segoe UI" w:hAnsi="Segoe UI" w:cs="Segoe UI"/>
                  </w:rPr>
                </w:rPrChange>
              </w:rPr>
            </w:pPr>
            <w:ins w:id="115" w:author="samuele dassatti" w:date="2017-01-17T22:31:00Z">
              <w:r w:rsidRPr="00936B7A">
                <w:rPr>
                  <w:rFonts w:ascii="Segoe UI" w:hAnsi="Segoe UI" w:cs="Segoe UI"/>
                  <w:b/>
                  <w:rPrChange w:id="116" w:author="andrea zanin" w:date="2017-01-28T17:54:00Z">
                    <w:rPr>
                      <w:rFonts w:ascii="Segoe UI" w:hAnsi="Segoe UI" w:cs="Segoe UI"/>
                    </w:rPr>
                  </w:rPrChange>
                </w:rPr>
                <w:t>I</w:t>
              </w:r>
            </w:ins>
            <w:del w:id="117" w:author="samuele dassatti" w:date="2017-01-17T22:31:00Z">
              <w:r w:rsidR="003C37BD" w:rsidRPr="00936B7A" w:rsidDel="00635688">
                <w:rPr>
                  <w:rFonts w:ascii="Segoe UI" w:hAnsi="Segoe UI" w:cs="Segoe UI"/>
                  <w:b/>
                  <w:rPrChange w:id="118" w:author="andrea zanin" w:date="2017-01-28T17:54:00Z">
                    <w:rPr>
                      <w:rFonts w:ascii="Segoe UI" w:hAnsi="Segoe UI" w:cs="Segoe UI"/>
                    </w:rPr>
                  </w:rPrChange>
                </w:rPr>
                <w:delText>i</w:delText>
              </w:r>
            </w:del>
            <w:r w:rsidR="003C37BD" w:rsidRPr="00936B7A">
              <w:rPr>
                <w:rFonts w:ascii="Segoe UI" w:hAnsi="Segoe UI" w:cs="Segoe UI"/>
                <w:b/>
                <w:rPrChange w:id="119" w:author="andrea zanin" w:date="2017-01-28T17:54:00Z">
                  <w:rPr>
                    <w:rFonts w:ascii="Segoe UI" w:hAnsi="Segoe UI" w:cs="Segoe UI"/>
                  </w:rPr>
                </w:rPrChange>
              </w:rPr>
              <w:t>nt</w:t>
            </w:r>
          </w:p>
        </w:tc>
        <w:tc>
          <w:tcPr>
            <w:tcW w:w="5060"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Whole numbers</w:t>
            </w:r>
          </w:p>
        </w:tc>
        <w:tc>
          <w:tcPr>
            <w:tcW w:w="3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-2</w:t>
            </w:r>
          </w:p>
        </w:tc>
      </w:tr>
      <w:tr w:rsidR="0078795A" w:rsidRPr="00936B7A" w:rsidTr="00635688">
        <w:tblPrEx>
          <w:tblW w:w="9645" w:type="dxa"/>
          <w:tblLayout w:type="fixed"/>
          <w:tblCellMar>
            <w:left w:w="10" w:type="dxa"/>
            <w:right w:w="10" w:type="dxa"/>
          </w:tblCellMar>
          <w:tblLook w:val="0000" w:firstRow="0" w:lastRow="0" w:firstColumn="0" w:lastColumn="0" w:noHBand="0" w:noVBand="0"/>
          <w:tblPrExChange w:id="120" w:author="samuele dassatti" w:date="2017-01-17T22:31:00Z">
            <w:tblPrEx>
              <w:tblW w:w="9645" w:type="dxa"/>
              <w:tblLayout w:type="fixed"/>
              <w:tblCellMar>
                <w:left w:w="10" w:type="dxa"/>
                <w:right w:w="10" w:type="dxa"/>
              </w:tblCellMar>
              <w:tblLook w:val="0000" w:firstRow="0" w:lastRow="0" w:firstColumn="0" w:lastColumn="0" w:noHBand="0" w:noVBand="0"/>
            </w:tblPrEx>
          </w:tblPrExChange>
        </w:tblPrEx>
        <w:trPr>
          <w:trPrChange w:id="121" w:author="samuele dassatti" w:date="2017-01-17T22:31:00Z">
            <w:trPr>
              <w:gridAfter w:val="0"/>
            </w:trPr>
          </w:trPrChange>
        </w:trPr>
        <w:tc>
          <w:tcPr>
            <w:tcW w:w="1365" w:type="dxa"/>
            <w:tcBorders>
              <w:left w:val="single" w:sz="2" w:space="0" w:color="000000"/>
              <w:bottom w:val="single" w:sz="2" w:space="0" w:color="000000"/>
            </w:tcBorders>
            <w:tcMar>
              <w:top w:w="55" w:type="dxa"/>
              <w:left w:w="55" w:type="dxa"/>
              <w:bottom w:w="55" w:type="dxa"/>
              <w:right w:w="55" w:type="dxa"/>
            </w:tcMar>
            <w:tcPrChange w:id="122" w:author="samuele dassatti" w:date="2017-01-17T22:31:00Z">
              <w:tcPr>
                <w:tcW w:w="1365"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635688">
            <w:pPr>
              <w:pStyle w:val="TableContents"/>
              <w:rPr>
                <w:rFonts w:ascii="Segoe UI" w:hAnsi="Segoe UI" w:cs="Segoe UI"/>
                <w:b/>
                <w:rPrChange w:id="123" w:author="andrea zanin" w:date="2017-01-28T17:54:00Z">
                  <w:rPr>
                    <w:rFonts w:ascii="Segoe UI" w:hAnsi="Segoe UI" w:cs="Segoe UI"/>
                  </w:rPr>
                </w:rPrChange>
              </w:rPr>
            </w:pPr>
            <w:ins w:id="124" w:author="samuele dassatti" w:date="2017-01-17T22:31:00Z">
              <w:r w:rsidRPr="00936B7A">
                <w:rPr>
                  <w:rFonts w:ascii="Segoe UI" w:hAnsi="Segoe UI" w:cs="Segoe UI"/>
                  <w:b/>
                  <w:rPrChange w:id="125" w:author="andrea zanin" w:date="2017-01-28T17:54:00Z">
                    <w:rPr>
                      <w:rFonts w:ascii="Segoe UI" w:hAnsi="Segoe UI" w:cs="Segoe UI"/>
                    </w:rPr>
                  </w:rPrChange>
                </w:rPr>
                <w:t>F</w:t>
              </w:r>
            </w:ins>
            <w:del w:id="126" w:author="samuele dassatti" w:date="2017-01-17T22:31:00Z">
              <w:r w:rsidR="003C37BD" w:rsidRPr="00936B7A" w:rsidDel="00635688">
                <w:rPr>
                  <w:rFonts w:ascii="Segoe UI" w:hAnsi="Segoe UI" w:cs="Segoe UI"/>
                  <w:b/>
                  <w:rPrChange w:id="127" w:author="andrea zanin" w:date="2017-01-28T17:54:00Z">
                    <w:rPr>
                      <w:rFonts w:ascii="Segoe UI" w:hAnsi="Segoe UI" w:cs="Segoe UI"/>
                    </w:rPr>
                  </w:rPrChange>
                </w:rPr>
                <w:delText>f</w:delText>
              </w:r>
            </w:del>
            <w:r w:rsidR="003C37BD" w:rsidRPr="00936B7A">
              <w:rPr>
                <w:rFonts w:ascii="Segoe UI" w:hAnsi="Segoe UI" w:cs="Segoe UI"/>
                <w:b/>
                <w:rPrChange w:id="128" w:author="andrea zanin" w:date="2017-01-28T17:54:00Z">
                  <w:rPr>
                    <w:rFonts w:ascii="Segoe UI" w:hAnsi="Segoe UI" w:cs="Segoe UI"/>
                  </w:rPr>
                </w:rPrChange>
              </w:rPr>
              <w:t>loat</w:t>
            </w:r>
          </w:p>
        </w:tc>
        <w:tc>
          <w:tcPr>
            <w:tcW w:w="5060" w:type="dxa"/>
            <w:tcBorders>
              <w:left w:val="single" w:sz="2" w:space="0" w:color="000000"/>
              <w:bottom w:val="single" w:sz="2" w:space="0" w:color="000000"/>
            </w:tcBorders>
            <w:tcMar>
              <w:top w:w="55" w:type="dxa"/>
              <w:left w:w="55" w:type="dxa"/>
              <w:bottom w:w="55" w:type="dxa"/>
              <w:right w:w="55" w:type="dxa"/>
            </w:tcMar>
            <w:tcPrChange w:id="129" w:author="samuele dassatti" w:date="2017-01-17T22:31:00Z">
              <w:tcPr>
                <w:tcW w:w="5060"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3C37BD">
            <w:pPr>
              <w:pStyle w:val="TableContents"/>
              <w:rPr>
                <w:rFonts w:ascii="Segoe UI" w:hAnsi="Segoe UI" w:cs="Segoe UI"/>
              </w:rPr>
            </w:pPr>
            <w:r w:rsidRPr="00936B7A">
              <w:rPr>
                <w:rFonts w:ascii="Segoe UI" w:hAnsi="Segoe UI" w:cs="Segoe UI"/>
              </w:rPr>
              <w:t>Real numbers</w:t>
            </w:r>
          </w:p>
        </w:tc>
        <w:tc>
          <w:tcPr>
            <w:tcW w:w="3220" w:type="dxa"/>
            <w:vMerge w:val="restart"/>
            <w:tcBorders>
              <w:left w:val="single" w:sz="2" w:space="0" w:color="000000"/>
              <w:bottom w:val="single" w:sz="2" w:space="0" w:color="000000"/>
              <w:right w:val="single" w:sz="2" w:space="0" w:color="000000"/>
            </w:tcBorders>
            <w:tcMar>
              <w:top w:w="55" w:type="dxa"/>
              <w:left w:w="55" w:type="dxa"/>
              <w:bottom w:w="55" w:type="dxa"/>
              <w:right w:w="55" w:type="dxa"/>
            </w:tcMar>
            <w:vAlign w:val="center"/>
            <w:tcPrChange w:id="130" w:author="samuele dassatti" w:date="2017-01-17T22:31:00Z">
              <w:tcPr>
                <w:tcW w:w="3220" w:type="dxa"/>
                <w:gridSpan w:val="2"/>
                <w:vMerge w:val="restart"/>
                <w:tcBorders>
                  <w:left w:val="single" w:sz="2" w:space="0" w:color="000000"/>
                  <w:bottom w:val="single" w:sz="2" w:space="0" w:color="000000"/>
                  <w:right w:val="single" w:sz="2" w:space="0" w:color="000000"/>
                </w:tcBorders>
                <w:tcMar>
                  <w:top w:w="55" w:type="dxa"/>
                  <w:left w:w="55" w:type="dxa"/>
                  <w:bottom w:w="55" w:type="dxa"/>
                  <w:right w:w="55" w:type="dxa"/>
                </w:tcMar>
              </w:tcPr>
            </w:tcPrChange>
          </w:tcPr>
          <w:p w:rsidR="0078795A" w:rsidRPr="00936B7A" w:rsidDel="00635688" w:rsidRDefault="0078795A">
            <w:pPr>
              <w:pStyle w:val="TableContents"/>
              <w:rPr>
                <w:del w:id="131" w:author="samuele dassatti" w:date="2017-01-17T22:30:00Z"/>
                <w:rFonts w:ascii="Segoe UI" w:hAnsi="Segoe UI" w:cs="Segoe UI"/>
              </w:rPr>
            </w:pPr>
          </w:p>
          <w:p w:rsidR="0078795A" w:rsidRPr="00936B7A" w:rsidRDefault="003C37BD" w:rsidP="00635688">
            <w:pPr>
              <w:pStyle w:val="TableContents"/>
              <w:rPr>
                <w:rFonts w:ascii="Segoe UI" w:hAnsi="Segoe UI" w:cs="Segoe UI"/>
              </w:rPr>
            </w:pPr>
            <w:r w:rsidRPr="00936B7A">
              <w:rPr>
                <w:rFonts w:ascii="Segoe UI" w:hAnsi="Segoe UI" w:cs="Segoe UI"/>
              </w:rPr>
              <w:t>0.355f</w:t>
            </w:r>
          </w:p>
        </w:tc>
      </w:tr>
      <w:tr w:rsidR="0078795A" w:rsidRPr="00936B7A" w:rsidTr="00936B7A">
        <w:tblPrEx>
          <w:tblW w:w="9645" w:type="dxa"/>
          <w:tblLayout w:type="fixed"/>
          <w:tblCellMar>
            <w:left w:w="10" w:type="dxa"/>
            <w:right w:w="10" w:type="dxa"/>
          </w:tblCellMar>
          <w:tblLook w:val="0000" w:firstRow="0" w:lastRow="0" w:firstColumn="0" w:lastColumn="0" w:noHBand="0" w:noVBand="0"/>
          <w:tblPrExChange w:id="132" w:author="andrea zanin" w:date="2017-01-28T17:54:00Z">
            <w:tblPrEx>
              <w:tblW w:w="9645" w:type="dxa"/>
              <w:tblLayout w:type="fixed"/>
              <w:tblCellMar>
                <w:left w:w="10" w:type="dxa"/>
                <w:right w:w="10" w:type="dxa"/>
              </w:tblCellMar>
              <w:tblLook w:val="0000" w:firstRow="0" w:lastRow="0" w:firstColumn="0" w:lastColumn="0" w:noHBand="0" w:noVBand="0"/>
            </w:tblPrEx>
          </w:tblPrExChange>
        </w:tblPrEx>
        <w:trPr>
          <w:trHeight w:val="367"/>
          <w:trPrChange w:id="133" w:author="andrea zanin" w:date="2017-01-28T17:54:00Z">
            <w:trPr>
              <w:gridBefore w:val="1"/>
            </w:trPr>
          </w:trPrChange>
        </w:trPr>
        <w:tc>
          <w:tcPr>
            <w:tcW w:w="1365" w:type="dxa"/>
            <w:tcBorders>
              <w:left w:val="single" w:sz="2" w:space="0" w:color="000000"/>
              <w:bottom w:val="single" w:sz="2" w:space="0" w:color="000000"/>
            </w:tcBorders>
            <w:tcMar>
              <w:top w:w="55" w:type="dxa"/>
              <w:left w:w="55" w:type="dxa"/>
              <w:bottom w:w="55" w:type="dxa"/>
              <w:right w:w="55" w:type="dxa"/>
            </w:tcMar>
            <w:tcPrChange w:id="134" w:author="andrea zanin" w:date="2017-01-28T17:54:00Z">
              <w:tcPr>
                <w:tcW w:w="1365"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635688">
            <w:pPr>
              <w:pStyle w:val="TableContents"/>
              <w:rPr>
                <w:rFonts w:ascii="Segoe UI" w:hAnsi="Segoe UI" w:cs="Segoe UI"/>
                <w:b/>
                <w:rPrChange w:id="135" w:author="andrea zanin" w:date="2017-01-28T17:54:00Z">
                  <w:rPr>
                    <w:rFonts w:ascii="Segoe UI" w:hAnsi="Segoe UI" w:cs="Segoe UI"/>
                  </w:rPr>
                </w:rPrChange>
              </w:rPr>
            </w:pPr>
            <w:ins w:id="136" w:author="samuele dassatti" w:date="2017-01-17T22:31:00Z">
              <w:r w:rsidRPr="00936B7A">
                <w:rPr>
                  <w:rFonts w:ascii="Segoe UI" w:hAnsi="Segoe UI" w:cs="Segoe UI"/>
                  <w:b/>
                  <w:rPrChange w:id="137" w:author="andrea zanin" w:date="2017-01-28T17:54:00Z">
                    <w:rPr>
                      <w:rFonts w:ascii="Segoe UI" w:hAnsi="Segoe UI" w:cs="Segoe UI"/>
                    </w:rPr>
                  </w:rPrChange>
                </w:rPr>
                <w:t>D</w:t>
              </w:r>
            </w:ins>
            <w:del w:id="138" w:author="samuele dassatti" w:date="2017-01-17T22:31:00Z">
              <w:r w:rsidR="003C37BD" w:rsidRPr="00936B7A" w:rsidDel="00635688">
                <w:rPr>
                  <w:rFonts w:ascii="Segoe UI" w:hAnsi="Segoe UI" w:cs="Segoe UI"/>
                  <w:b/>
                  <w:rPrChange w:id="139" w:author="andrea zanin" w:date="2017-01-28T17:54:00Z">
                    <w:rPr>
                      <w:rFonts w:ascii="Segoe UI" w:hAnsi="Segoe UI" w:cs="Segoe UI"/>
                    </w:rPr>
                  </w:rPrChange>
                </w:rPr>
                <w:delText>d</w:delText>
              </w:r>
            </w:del>
            <w:r w:rsidR="003C37BD" w:rsidRPr="00936B7A">
              <w:rPr>
                <w:rFonts w:ascii="Segoe UI" w:hAnsi="Segoe UI" w:cs="Segoe UI"/>
                <w:b/>
                <w:rPrChange w:id="140" w:author="andrea zanin" w:date="2017-01-28T17:54:00Z">
                  <w:rPr>
                    <w:rFonts w:ascii="Segoe UI" w:hAnsi="Segoe UI" w:cs="Segoe UI"/>
                  </w:rPr>
                </w:rPrChange>
              </w:rPr>
              <w:t>ouble</w:t>
            </w:r>
          </w:p>
        </w:tc>
        <w:tc>
          <w:tcPr>
            <w:tcW w:w="5060" w:type="dxa"/>
            <w:tcBorders>
              <w:left w:val="single" w:sz="2" w:space="0" w:color="000000"/>
              <w:bottom w:val="single" w:sz="2" w:space="0" w:color="000000"/>
            </w:tcBorders>
            <w:tcMar>
              <w:top w:w="55" w:type="dxa"/>
              <w:left w:w="55" w:type="dxa"/>
              <w:bottom w:w="55" w:type="dxa"/>
              <w:right w:w="55" w:type="dxa"/>
            </w:tcMar>
            <w:tcPrChange w:id="141" w:author="andrea zanin" w:date="2017-01-28T17:54:00Z">
              <w:tcPr>
                <w:tcW w:w="5060" w:type="dxa"/>
                <w:gridSpan w:val="2"/>
                <w:tcBorders>
                  <w:left w:val="single" w:sz="2" w:space="0" w:color="000000"/>
                  <w:bottom w:val="single" w:sz="2" w:space="0" w:color="000000"/>
                </w:tcBorders>
                <w:tcMar>
                  <w:top w:w="55" w:type="dxa"/>
                  <w:left w:w="55" w:type="dxa"/>
                  <w:bottom w:w="55" w:type="dxa"/>
                  <w:right w:w="55" w:type="dxa"/>
                </w:tcMar>
              </w:tcPr>
            </w:tcPrChange>
          </w:tcPr>
          <w:p w:rsidR="0078795A" w:rsidRPr="00936B7A" w:rsidRDefault="003C37BD">
            <w:pPr>
              <w:pStyle w:val="TableContents"/>
              <w:rPr>
                <w:rFonts w:ascii="Segoe UI" w:hAnsi="Segoe UI" w:cs="Segoe UI"/>
              </w:rPr>
            </w:pPr>
            <w:r w:rsidRPr="00936B7A">
              <w:rPr>
                <w:rFonts w:ascii="Segoe UI" w:hAnsi="Segoe UI" w:cs="Segoe UI"/>
              </w:rPr>
              <w:t>It's a float that allows for bigger numbers</w:t>
            </w:r>
          </w:p>
        </w:tc>
        <w:tc>
          <w:tcPr>
            <w:tcW w:w="3220" w:type="dxa"/>
            <w:vMerge/>
            <w:tcBorders>
              <w:left w:val="single" w:sz="2" w:space="0" w:color="000000"/>
              <w:bottom w:val="single" w:sz="2" w:space="0" w:color="000000"/>
              <w:right w:val="single" w:sz="2" w:space="0" w:color="000000"/>
            </w:tcBorders>
            <w:tcMar>
              <w:top w:w="55" w:type="dxa"/>
              <w:left w:w="55" w:type="dxa"/>
              <w:bottom w:w="55" w:type="dxa"/>
              <w:right w:w="55" w:type="dxa"/>
            </w:tcMar>
            <w:tcPrChange w:id="142" w:author="andrea zanin" w:date="2017-01-28T17:54:00Z">
              <w:tcPr>
                <w:tcW w:w="3220" w:type="dxa"/>
                <w:gridSpan w:val="2"/>
                <w:vMerge/>
                <w:tcBorders>
                  <w:left w:val="single" w:sz="2" w:space="0" w:color="000000"/>
                  <w:bottom w:val="single" w:sz="2" w:space="0" w:color="000000"/>
                  <w:right w:val="single" w:sz="2" w:space="0" w:color="000000"/>
                </w:tcBorders>
                <w:tcMar>
                  <w:top w:w="55" w:type="dxa"/>
                  <w:left w:w="55" w:type="dxa"/>
                  <w:bottom w:w="55" w:type="dxa"/>
                  <w:right w:w="55" w:type="dxa"/>
                </w:tcMar>
              </w:tcPr>
            </w:tcPrChange>
          </w:tcPr>
          <w:p w:rsidR="00A56C32" w:rsidRPr="00936B7A" w:rsidRDefault="00A56C32">
            <w:pPr>
              <w:rPr>
                <w:rFonts w:ascii="Segoe UI" w:hAnsi="Segoe UI" w:cs="Segoe UI"/>
                <w:rPrChange w:id="143" w:author="andrea zanin" w:date="2017-01-28T17:54:00Z">
                  <w:rPr/>
                </w:rPrChange>
              </w:rPr>
            </w:pPr>
          </w:p>
        </w:tc>
      </w:tr>
    </w:tbl>
    <w:p w:rsidR="0078795A" w:rsidRPr="00936B7A" w:rsidRDefault="0078795A">
      <w:pPr>
        <w:pStyle w:val="Standard"/>
        <w:rPr>
          <w:rFonts w:ascii="Segoe UI" w:hAnsi="Segoe UI" w:cs="Segoe UI"/>
        </w:rPr>
      </w:pPr>
    </w:p>
    <w:p w:rsidR="0078795A" w:rsidRPr="00936B7A" w:rsidRDefault="003C37BD">
      <w:pPr>
        <w:pStyle w:val="Standard"/>
        <w:rPr>
          <w:ins w:id="144" w:author="samuele dassatti" w:date="2017-01-18T16:42:00Z"/>
          <w:rFonts w:ascii="Segoe UI" w:hAnsi="Segoe UI" w:cs="Segoe UI"/>
        </w:rPr>
      </w:pPr>
      <w:r w:rsidRPr="00936B7A">
        <w:rPr>
          <w:rFonts w:ascii="Segoe UI" w:hAnsi="Segoe UI" w:cs="Segoe UI"/>
        </w:rPr>
        <w:t>At this point you may argue</w:t>
      </w:r>
      <w:ins w:id="145" w:author="samuele dassatti" w:date="2017-01-17T22:32:00Z">
        <w:r w:rsidR="00635688" w:rsidRPr="00936B7A">
          <w:rPr>
            <w:rFonts w:ascii="Segoe UI" w:hAnsi="Segoe UI" w:cs="Segoe UI"/>
          </w:rPr>
          <w:t>:</w:t>
        </w:r>
      </w:ins>
      <w:r w:rsidRPr="00936B7A">
        <w:rPr>
          <w:rFonts w:ascii="Segoe UI" w:hAnsi="Segoe UI" w:cs="Segoe UI"/>
        </w:rPr>
        <w:t xml:space="preserve"> "Why should I use a variable?", well the cool part of variables is that once you created them you can just write the name of the variable and the program will understand that you want him to replace that name with the actual value of the variable.</w:t>
      </w:r>
      <w:ins w:id="146" w:author="samuele dassatti" w:date="2017-01-18T16:46:00Z">
        <w:r w:rsidR="00A41886" w:rsidRPr="00936B7A">
          <w:rPr>
            <w:rFonts w:ascii="Segoe UI" w:hAnsi="Segoe UI" w:cs="Segoe UI"/>
          </w:rPr>
          <w:t xml:space="preserve"> </w:t>
        </w:r>
      </w:ins>
    </w:p>
    <w:p w:rsidR="00495EFD" w:rsidRPr="00936B7A" w:rsidDel="00A41886" w:rsidRDefault="00495EFD">
      <w:pPr>
        <w:pStyle w:val="Standard"/>
        <w:rPr>
          <w:del w:id="147" w:author="samuele dassatti" w:date="2017-01-18T16:46:00Z"/>
          <w:rFonts w:ascii="Segoe UI" w:hAnsi="Segoe UI" w:cs="Segoe UI"/>
        </w:rPr>
      </w:pPr>
    </w:p>
    <w:p w:rsidR="00A41886" w:rsidRPr="00936B7A" w:rsidRDefault="00A41886">
      <w:pPr>
        <w:pStyle w:val="Standard"/>
        <w:rPr>
          <w:ins w:id="148" w:author="samuele dassatti" w:date="2017-01-18T16:46:00Z"/>
          <w:rFonts w:ascii="Segoe UI" w:hAnsi="Segoe UI" w:cs="Segoe UI"/>
        </w:rPr>
      </w:pPr>
    </w:p>
    <w:p w:rsidR="0078795A" w:rsidRPr="00936B7A" w:rsidDel="00BF043F" w:rsidRDefault="00A41886">
      <w:pPr>
        <w:pStyle w:val="Standard"/>
        <w:rPr>
          <w:del w:id="149" w:author="samuele dassatti" w:date="2017-01-18T16:46:00Z"/>
          <w:rFonts w:ascii="Segoe UI" w:hAnsi="Segoe UI" w:cs="Segoe UI"/>
        </w:rPr>
      </w:pPr>
      <w:ins w:id="150" w:author="samuele dassatti" w:date="2017-01-18T16:46:00Z">
        <w:r w:rsidRPr="00936B7A">
          <w:rPr>
            <w:rFonts w:ascii="Segoe UI" w:hAnsi="Segoe UI" w:cs="Segoe UI"/>
          </w:rPr>
          <w:t xml:space="preserve">To better explain this I’ll use an example: </w:t>
        </w:r>
      </w:ins>
      <w:del w:id="151" w:author="samuele dassatti" w:date="2017-01-17T22:32:00Z">
        <w:r w:rsidR="003C37BD" w:rsidRPr="00936B7A" w:rsidDel="00635688">
          <w:rPr>
            <w:rFonts w:ascii="Segoe UI" w:hAnsi="Segoe UI" w:cs="Segoe UI"/>
          </w:rPr>
          <w:delText>i</w:delText>
        </w:r>
      </w:del>
      <w:del w:id="152" w:author="samuele dassatti" w:date="2017-01-18T16:41:00Z">
        <w:r w:rsidR="003C37BD" w:rsidRPr="00936B7A" w:rsidDel="000A142D">
          <w:rPr>
            <w:rFonts w:ascii="Segoe UI" w:hAnsi="Segoe UI" w:cs="Segoe UI"/>
          </w:rPr>
          <w:delText>e.</w:delText>
        </w:r>
      </w:del>
      <w:del w:id="153" w:author="samuele dassatti" w:date="2017-01-18T16:42:00Z">
        <w:r w:rsidR="003C37BD" w:rsidRPr="00936B7A" w:rsidDel="00495EFD">
          <w:rPr>
            <w:rFonts w:ascii="Segoe UI" w:hAnsi="Segoe UI" w:cs="Segoe UI"/>
          </w:rPr>
          <w:delText xml:space="preserve"> y</w:delText>
        </w:r>
      </w:del>
      <w:ins w:id="154" w:author="samuele dassatti" w:date="2017-01-18T16:46:00Z">
        <w:r w:rsidRPr="00936B7A">
          <w:rPr>
            <w:rFonts w:ascii="Segoe UI" w:hAnsi="Segoe UI" w:cs="Segoe UI"/>
          </w:rPr>
          <w:t>y</w:t>
        </w:r>
      </w:ins>
      <w:r w:rsidR="003C37BD" w:rsidRPr="00936B7A">
        <w:rPr>
          <w:rFonts w:ascii="Segoe UI" w:hAnsi="Segoe UI" w:cs="Segoe UI"/>
        </w:rPr>
        <w:t>ou want to create a program that given 2 initial numbers sums them and writes the result.</w:t>
      </w:r>
      <w:ins w:id="155" w:author="samuele dassatti" w:date="2017-01-18T16:46:00Z">
        <w:r w:rsidR="00BF043F" w:rsidRPr="00936B7A">
          <w:rPr>
            <w:rFonts w:ascii="Segoe UI" w:hAnsi="Segoe UI" w:cs="Segoe UI"/>
          </w:rPr>
          <w:t xml:space="preserve"> </w:t>
        </w:r>
      </w:ins>
    </w:p>
    <w:p w:rsidR="00BF043F" w:rsidRPr="00936B7A" w:rsidRDefault="00BF043F">
      <w:pPr>
        <w:pStyle w:val="Standard"/>
        <w:rPr>
          <w:ins w:id="156" w:author="samuele dassatti" w:date="2017-01-18T16:46:00Z"/>
          <w:rFonts w:ascii="Segoe UI" w:hAnsi="Segoe UI" w:cs="Segoe UI"/>
        </w:rPr>
      </w:pPr>
    </w:p>
    <w:p w:rsidR="00BF043F" w:rsidRPr="00936B7A" w:rsidRDefault="00BF043F">
      <w:pPr>
        <w:pStyle w:val="Standard"/>
        <w:rPr>
          <w:ins w:id="157" w:author="samuele dassatti" w:date="2017-01-18T16:46:00Z"/>
          <w:rFonts w:ascii="Segoe UI" w:hAnsi="Segoe UI" w:cs="Segoe UI"/>
        </w:rPr>
      </w:pPr>
    </w:p>
    <w:p w:rsidR="0078795A" w:rsidRPr="003566AC" w:rsidRDefault="00632103">
      <w:pPr>
        <w:pStyle w:val="keywordguide"/>
        <w:rPr>
          <w:ins w:id="158" w:author="samuele dassatti" w:date="2017-01-18T16:43:00Z"/>
          <w:rPrChange w:id="159" w:author="andrea zanin" w:date="2017-01-28T18:05:00Z">
            <w:rPr>
              <w:ins w:id="160" w:author="samuele dassatti" w:date="2017-01-18T16:43:00Z"/>
            </w:rPr>
          </w:rPrChange>
        </w:rPr>
        <w:pPrChange w:id="161" w:author="andrea zanin" w:date="2017-01-28T17:53:00Z">
          <w:pPr>
            <w:pStyle w:val="Standard"/>
          </w:pPr>
        </w:pPrChange>
      </w:pPr>
      <w:ins w:id="162" w:author="samuele dassatti" w:date="2017-01-17T22:40:00Z">
        <w:r w:rsidRPr="003566AC">
          <w:rPr>
            <w:noProof/>
            <w:color w:val="auto"/>
            <w:lang w:val="it-IT" w:eastAsia="it-IT" w:bidi="ar-SA"/>
            <w:rPrChange w:id="163" w:author="andrea zanin" w:date="2017-01-28T18:05:00Z">
              <w:rPr>
                <w:noProof/>
                <w:lang w:val="it-IT" w:eastAsia="it-IT" w:bidi="ar-SA"/>
              </w:rPr>
            </w:rPrChange>
          </w:rPr>
          <mc:AlternateContent>
            <mc:Choice Requires="wps">
              <w:drawing>
                <wp:anchor distT="0" distB="0" distL="114300" distR="114300" simplePos="0" relativeHeight="251659775" behindDoc="0" locked="0" layoutInCell="1" allowOverlap="1" wp14:anchorId="373D01D1" wp14:editId="3A7B7882">
                  <wp:simplePos x="0" y="0"/>
                  <wp:positionH relativeFrom="page">
                    <wp:posOffset>4676381</wp:posOffset>
                  </wp:positionH>
                  <wp:positionV relativeFrom="paragraph">
                    <wp:posOffset>27305</wp:posOffset>
                  </wp:positionV>
                  <wp:extent cx="2887200" cy="273685"/>
                  <wp:effectExtent l="0" t="0" r="27940" b="12065"/>
                  <wp:wrapNone/>
                  <wp:docPr id="2" name="Rectangle 2"/>
                  <wp:cNvGraphicFramePr/>
                  <a:graphic xmlns:a="http://schemas.openxmlformats.org/drawingml/2006/main">
                    <a:graphicData uri="http://schemas.microsoft.com/office/word/2010/wordprocessingShape">
                      <wps:wsp>
                        <wps:cNvSpPr/>
                        <wps:spPr>
                          <a:xfrm>
                            <a:off x="0" y="0"/>
                            <a:ext cx="2887200" cy="273685"/>
                          </a:xfrm>
                          <a:prstGeom prst="rect">
                            <a:avLst/>
                          </a:prstGeom>
                          <a:solidFill>
                            <a:srgbClr val="369070"/>
                          </a:solidFill>
                          <a:ln>
                            <a:solidFill>
                              <a:srgbClr val="36907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C027" id="Rectangle 2" o:spid="_x0000_s1026" style="position:absolute;margin-left:368.2pt;margin-top:2.15pt;width:227.35pt;height:21.55pt;z-index:2516597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" fillcolor="#369070" strokecolor="#369070" strokeweight="1pt">
                  <w10:wrap anchorx="page"/>
                </v:rect>
              </w:pict>
            </mc:Fallback>
          </mc:AlternateContent>
        </w:r>
      </w:ins>
      <w:ins w:id="164" w:author="samuele dassatti" w:date="2017-01-17T22:41:00Z">
        <w:r w:rsidRPr="003566AC">
          <w:rPr>
            <w:noProof/>
            <w:color w:val="auto"/>
            <w:lang w:val="it-IT" w:eastAsia="it-IT" w:bidi="ar-SA"/>
            <w:rPrChange w:id="165" w:author="andrea zanin" w:date="2017-01-28T18:05:00Z">
              <w:rPr>
                <w:noProof/>
                <w:lang w:val="it-IT" w:eastAsia="it-IT" w:bidi="ar-SA"/>
              </w:rPr>
            </w:rPrChange>
          </w:rPr>
          <mc:AlternateContent>
            <mc:Choice Requires="wps">
              <w:drawing>
                <wp:anchor distT="0" distB="0" distL="114300" distR="114300" simplePos="0" relativeHeight="251660288" behindDoc="1" locked="0" layoutInCell="1" allowOverlap="1" wp14:anchorId="2DCAD4F1" wp14:editId="5957E07D">
                  <wp:simplePos x="0" y="0"/>
                  <wp:positionH relativeFrom="column">
                    <wp:posOffset>4210050</wp:posOffset>
                  </wp:positionH>
                  <wp:positionV relativeFrom="paragraph">
                    <wp:posOffset>5715</wp:posOffset>
                  </wp:positionV>
                  <wp:extent cx="914400" cy="309245"/>
                  <wp:effectExtent l="0" t="0" r="0" b="4445"/>
                  <wp:wrapTight wrapText="bothSides">
                    <wp:wrapPolygon edited="0">
                      <wp:start x="490" y="0"/>
                      <wp:lineTo x="490" y="20550"/>
                      <wp:lineTo x="21072" y="20550"/>
                      <wp:lineTo x="21072" y="0"/>
                      <wp:lineTo x="490" y="0"/>
                    </wp:wrapPolygon>
                  </wp:wrapTight>
                  <wp:docPr id="3" name="Text Box 3"/>
                  <wp:cNvGraphicFramePr/>
                  <a:graphic xmlns:a="http://schemas.openxmlformats.org/drawingml/2006/main">
                    <a:graphicData uri="http://schemas.microsoft.com/office/word/2010/wordprocessingShape">
                      <wps:wsp>
                        <wps:cNvSpPr txBox="1"/>
                        <wps:spPr>
                          <a:xfrm>
                            <a:off x="0" y="0"/>
                            <a:ext cx="914400" cy="309245"/>
                          </a:xfrm>
                          <a:prstGeom prst="rect">
                            <a:avLst/>
                          </a:prstGeom>
                          <a:noFill/>
                          <a:ln w="6350">
                            <a:noFill/>
                          </a:ln>
                        </wps:spPr>
                        <wps:txbx>
                          <w:txbxContent>
                            <w:p w:rsidR="00C01762" w:rsidRPr="002A7B24" w:rsidRDefault="00C01762">
                              <w:pPr>
                                <w:rPr>
                                  <w:rFonts w:ascii="Segoe UI" w:hAnsi="Segoe UI" w:cs="Segoe UI"/>
                                  <w:b/>
                                  <w:color w:val="FFFFFF" w:themeColor="background1"/>
                                  <w:lang w:val="en-GB"/>
                                  <w:rPrChange w:id="166" w:author="samuele dassatti" w:date="2017-01-17T22:44:00Z">
                                    <w:rPr/>
                                  </w:rPrChange>
                                </w:rPr>
                              </w:pPr>
                              <w:ins w:id="167" w:author="samuele dassatti" w:date="2017-01-17T22:41:00Z">
                                <w:r w:rsidRPr="002A7B24">
                                  <w:rPr>
                                    <w:rFonts w:ascii="Segoe UI" w:hAnsi="Segoe UI" w:cs="Segoe UI"/>
                                    <w:b/>
                                    <w:color w:val="FFFFFF" w:themeColor="background1"/>
                                    <w:lang w:val="en-GB"/>
                                    <w:rPrChange w:id="168" w:author="samuele dassatti" w:date="2017-01-17T22:44:00Z">
                                      <w:rPr>
                                        <w:lang w:val="en-GB"/>
                                      </w:rPr>
                                    </w:rPrChange>
                                  </w:rPr>
                                  <w:t xml:space="preserve">What </w:t>
                                </w:r>
                                <w:r w:rsidRPr="002A7B24">
                                  <w:rPr>
                                    <w:rFonts w:ascii="Segoe UI" w:hAnsi="Segoe UI" w:cs="Segoe UI"/>
                                    <w:b/>
                                    <w:color w:val="FFFFFF" w:themeColor="background1"/>
                                    <w:lang w:val="en-GB"/>
                                    <w:rPrChange w:id="169" w:author="samuele dassatti" w:date="2017-01-17T22:44:00Z">
                                      <w:rPr>
                                        <w:rFonts w:ascii="Segoe UI" w:hAnsi="Segoe UI" w:cs="Segoe UI"/>
                                        <w:color w:val="FFFFFF" w:themeColor="background1"/>
                                        <w:lang w:val="en-GB"/>
                                      </w:rPr>
                                    </w:rPrChange>
                                  </w:rPr>
                                  <w:t xml:space="preserve">does </w:t>
                                </w:r>
                              </w:ins>
                              <w:ins w:id="170" w:author="samuele dassatti" w:date="2017-01-17T22:43:00Z">
                                <w:r w:rsidRPr="002A7B24">
                                  <w:rPr>
                                    <w:rFonts w:ascii="Segoe UI" w:hAnsi="Segoe UI" w:cs="Segoe UI"/>
                                    <w:b/>
                                    <w:color w:val="FFFFFF" w:themeColor="background1"/>
                                    <w:lang w:val="en-GB"/>
                                    <w:rPrChange w:id="171" w:author="samuele dassatti" w:date="2017-01-17T22:44:00Z">
                                      <w:rPr>
                                        <w:rFonts w:ascii="Segoe UI" w:hAnsi="Segoe UI" w:cs="Segoe UI"/>
                                        <w:color w:val="FFFFFF" w:themeColor="background1"/>
                                        <w:lang w:val="en-GB"/>
                                      </w:rPr>
                                    </w:rPrChange>
                                  </w:rPr>
                                  <w:t>“pseudocode”</w:t>
                                </w:r>
                              </w:ins>
                              <w:ins w:id="172" w:author="samuele dassatti" w:date="2017-01-17T22:41:00Z">
                                <w:r w:rsidRPr="002A7B24">
                                  <w:rPr>
                                    <w:rFonts w:ascii="Segoe UI" w:hAnsi="Segoe UI" w:cs="Segoe UI"/>
                                    <w:b/>
                                    <w:color w:val="FFFFFF" w:themeColor="background1"/>
                                    <w:lang w:val="en-GB"/>
                                    <w:rPrChange w:id="173" w:author="samuele dassatti" w:date="2017-01-17T22:44:00Z">
                                      <w:rPr>
                                        <w:lang w:val="en-GB"/>
                                      </w:rPr>
                                    </w:rPrChange>
                                  </w:rPr>
                                  <w:t xml:space="preserve"> mean</w:t>
                                </w:r>
                              </w:ins>
                              <w:ins w:id="174" w:author="samuele dassatti" w:date="2017-01-17T22:42:00Z">
                                <w:r w:rsidRPr="002A7B24">
                                  <w:rPr>
                                    <w:rFonts w:ascii="Segoe UI" w:hAnsi="Segoe UI" w:cs="Segoe UI"/>
                                    <w:b/>
                                    <w:color w:val="FFFFFF" w:themeColor="background1"/>
                                    <w:lang w:val="en-GB"/>
                                    <w:rPrChange w:id="175" w:author="samuele dassatti" w:date="2017-01-17T22:44:00Z">
                                      <w:rPr>
                                        <w:lang w:val="en-GB"/>
                                      </w:rPr>
                                    </w:rPrChange>
                                  </w:rPr>
                                  <w:t>?</w:t>
                                </w:r>
                              </w:ins>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CAD4F1" id="_x0000_t202" coordsize="21600,21600" o:spt="202" path="m,l,21600r21600,l21600,xe">
                  <v:stroke joinstyle="miter"/>
                  <v:path gradientshapeok="t" o:connecttype="rect"/>
                </v:shapetype>
                <v:shape id="Text Box 3" o:spid="_x0000_s1026" type="#_x0000_t202" style="position:absolute;margin-left:331.5pt;margin-top:.45pt;width:1in;height:24.35pt;z-index:-2516561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" filled="f" stroked="f" strokeweight=".5pt">
                  <v:textbox>
                    <w:txbxContent>
                      <w:p w:rsidR="00C01762" w:rsidRPr="002A7B24" w:rsidRDefault="00C01762">
                        <w:pPr>
                          <w:rPr>
                            <w:rFonts w:ascii="Segoe UI" w:hAnsi="Segoe UI" w:cs="Segoe UI"/>
                            <w:b/>
                            <w:color w:val="FFFFFF" w:themeColor="background1"/>
                            <w:lang w:val="en-GB"/>
                            <w:rPrChange w:id="176" w:author="samuele dassatti" w:date="2017-01-17T22:44:00Z">
                              <w:rPr/>
                            </w:rPrChange>
                          </w:rPr>
                        </w:pPr>
                        <w:ins w:id="177" w:author="samuele dassatti" w:date="2017-01-17T22:41:00Z">
                          <w:r w:rsidRPr="002A7B24">
                            <w:rPr>
                              <w:rFonts w:ascii="Segoe UI" w:hAnsi="Segoe UI" w:cs="Segoe UI"/>
                              <w:b/>
                              <w:color w:val="FFFFFF" w:themeColor="background1"/>
                              <w:lang w:val="en-GB"/>
                              <w:rPrChange w:id="178" w:author="samuele dassatti" w:date="2017-01-17T22:44:00Z">
                                <w:rPr>
                                  <w:lang w:val="en-GB"/>
                                </w:rPr>
                              </w:rPrChange>
                            </w:rPr>
                            <w:t xml:space="preserve">What </w:t>
                          </w:r>
                          <w:r w:rsidRPr="002A7B24">
                            <w:rPr>
                              <w:rFonts w:ascii="Segoe UI" w:hAnsi="Segoe UI" w:cs="Segoe UI"/>
                              <w:b/>
                              <w:color w:val="FFFFFF" w:themeColor="background1"/>
                              <w:lang w:val="en-GB"/>
                              <w:rPrChange w:id="179" w:author="samuele dassatti" w:date="2017-01-17T22:44:00Z">
                                <w:rPr>
                                  <w:rFonts w:ascii="Segoe UI" w:hAnsi="Segoe UI" w:cs="Segoe UI"/>
                                  <w:color w:val="FFFFFF" w:themeColor="background1"/>
                                  <w:lang w:val="en-GB"/>
                                </w:rPr>
                              </w:rPrChange>
                            </w:rPr>
                            <w:t xml:space="preserve">does </w:t>
                          </w:r>
                        </w:ins>
                        <w:ins w:id="180" w:author="samuele dassatti" w:date="2017-01-17T22:43:00Z">
                          <w:r w:rsidRPr="002A7B24">
                            <w:rPr>
                              <w:rFonts w:ascii="Segoe UI" w:hAnsi="Segoe UI" w:cs="Segoe UI"/>
                              <w:b/>
                              <w:color w:val="FFFFFF" w:themeColor="background1"/>
                              <w:lang w:val="en-GB"/>
                              <w:rPrChange w:id="181" w:author="samuele dassatti" w:date="2017-01-17T22:44:00Z">
                                <w:rPr>
                                  <w:rFonts w:ascii="Segoe UI" w:hAnsi="Segoe UI" w:cs="Segoe UI"/>
                                  <w:color w:val="FFFFFF" w:themeColor="background1"/>
                                  <w:lang w:val="en-GB"/>
                                </w:rPr>
                              </w:rPrChange>
                            </w:rPr>
                            <w:t>“pseudocode”</w:t>
                          </w:r>
                        </w:ins>
                        <w:ins w:id="182" w:author="samuele dassatti" w:date="2017-01-17T22:41:00Z">
                          <w:r w:rsidRPr="002A7B24">
                            <w:rPr>
                              <w:rFonts w:ascii="Segoe UI" w:hAnsi="Segoe UI" w:cs="Segoe UI"/>
                              <w:b/>
                              <w:color w:val="FFFFFF" w:themeColor="background1"/>
                              <w:lang w:val="en-GB"/>
                              <w:rPrChange w:id="183" w:author="samuele dassatti" w:date="2017-01-17T22:44:00Z">
                                <w:rPr>
                                  <w:lang w:val="en-GB"/>
                                </w:rPr>
                              </w:rPrChange>
                            </w:rPr>
                            <w:t xml:space="preserve"> mean</w:t>
                          </w:r>
                        </w:ins>
                        <w:ins w:id="184" w:author="samuele dassatti" w:date="2017-01-17T22:42:00Z">
                          <w:r w:rsidRPr="002A7B24">
                            <w:rPr>
                              <w:rFonts w:ascii="Segoe UI" w:hAnsi="Segoe UI" w:cs="Segoe UI"/>
                              <w:b/>
                              <w:color w:val="FFFFFF" w:themeColor="background1"/>
                              <w:lang w:val="en-GB"/>
                              <w:rPrChange w:id="185" w:author="samuele dassatti" w:date="2017-01-17T22:44:00Z">
                                <w:rPr>
                                  <w:lang w:val="en-GB"/>
                                </w:rPr>
                              </w:rPrChange>
                            </w:rPr>
                            <w:t>?</w:t>
                          </w:r>
                        </w:ins>
                      </w:p>
                    </w:txbxContent>
                  </v:textbox>
                  <w10:wrap type="tight"/>
                </v:shape>
              </w:pict>
            </mc:Fallback>
          </mc:AlternateContent>
        </w:r>
      </w:ins>
      <w:r w:rsidR="003C37BD" w:rsidRPr="003566AC">
        <w:rPr>
          <w:color w:val="auto"/>
          <w:rPrChange w:id="186" w:author="andrea zanin" w:date="2017-01-28T18:05:00Z">
            <w:rPr/>
          </w:rPrChange>
        </w:rPr>
        <w:t>In</w:t>
      </w:r>
      <w:r w:rsidR="003C37BD" w:rsidRPr="00936B7A">
        <w:t xml:space="preserve"> pseudocode </w:t>
      </w:r>
      <w:r w:rsidR="003C37BD" w:rsidRPr="003566AC">
        <w:rPr>
          <w:color w:val="auto"/>
          <w:rPrChange w:id="187" w:author="andrea zanin" w:date="2017-01-28T18:05:00Z">
            <w:rPr/>
          </w:rPrChange>
        </w:rPr>
        <w:t>that would look like this:</w:t>
      </w:r>
    </w:p>
    <w:p w:rsidR="00495EFD" w:rsidRPr="00936B7A" w:rsidRDefault="00792E07">
      <w:pPr>
        <w:pStyle w:val="Standard"/>
        <w:rPr>
          <w:rFonts w:ascii="Segoe UI" w:hAnsi="Segoe UI" w:cs="Segoe UI"/>
        </w:rPr>
      </w:pPr>
      <w:ins w:id="188" w:author="samuele dassatti" w:date="2017-01-17T22:37:00Z">
        <w:r w:rsidRPr="00936B7A">
          <w:rPr>
            <w:rFonts w:ascii="Segoe UI" w:hAnsi="Segoe UI" w:cs="Segoe UI"/>
            <w:b/>
            <w:noProof/>
            <w:color w:val="16B08B"/>
            <w:lang w:val="it-IT" w:eastAsia="it-IT" w:bidi="ar-SA"/>
            <w:rPrChange w:id="189" w:author="andrea zanin" w:date="2017-01-28T17:54:00Z">
              <w:rPr>
                <w:rFonts w:ascii="Segoe UI" w:hAnsi="Segoe UI" w:cs="Segoe UI"/>
                <w:noProof/>
                <w:lang w:val="it-IT" w:eastAsia="it-IT" w:bidi="ar-SA"/>
              </w:rPr>
            </w:rPrChange>
          </w:rPr>
          <mc:AlternateContent>
            <mc:Choice Requires="wps">
              <w:drawing>
                <wp:anchor distT="0" distB="0" distL="114300" distR="114300" simplePos="0" relativeHeight="251659264" behindDoc="0" locked="0" layoutInCell="1" allowOverlap="1" wp14:anchorId="704BBCB1" wp14:editId="2492B762">
                  <wp:simplePos x="0" y="0"/>
                  <wp:positionH relativeFrom="page">
                    <wp:posOffset>4673384</wp:posOffset>
                  </wp:positionH>
                  <wp:positionV relativeFrom="paragraph">
                    <wp:posOffset>65405</wp:posOffset>
                  </wp:positionV>
                  <wp:extent cx="2887980" cy="794385"/>
                  <wp:effectExtent l="0" t="0" r="26670" b="24765"/>
                  <wp:wrapNone/>
                  <wp:docPr id="1" name="Text Box 1"/>
                  <wp:cNvGraphicFramePr/>
                  <a:graphic xmlns:a="http://schemas.openxmlformats.org/drawingml/2006/main">
                    <a:graphicData uri="http://schemas.microsoft.com/office/word/2010/wordprocessingShape">
                      <wps:wsp>
                        <wps:cNvSpPr txBox="1"/>
                        <wps:spPr>
                          <a:xfrm>
                            <a:off x="0" y="0"/>
                            <a:ext cx="2887980" cy="794385"/>
                          </a:xfrm>
                          <a:prstGeom prst="rect">
                            <a:avLst/>
                          </a:prstGeom>
                          <a:solidFill>
                            <a:srgbClr val="16B08B"/>
                          </a:solidFill>
                          <a:ln w="6350">
                            <a:solidFill>
                              <a:srgbClr val="16B08B"/>
                            </a:solidFill>
                          </a:ln>
                        </wps:spPr>
                        <wps:txbx>
                          <w:txbxContent>
                            <w:p w:rsidR="00C01762" w:rsidRPr="008A5D67" w:rsidDel="00C22C5D" w:rsidRDefault="00C01762" w:rsidP="00C01762">
                              <w:pPr>
                                <w:pStyle w:val="Standard"/>
                                <w:rPr>
                                  <w:del w:id="190" w:author="samuele dassatti" w:date="2017-01-17T22:48:00Z"/>
                                  <w:moveTo w:id="191" w:author="samuele dassatti" w:date="2017-01-17T22:37:00Z"/>
                                  <w:rFonts w:ascii="Segoe UI" w:hAnsi="Segoe UI" w:cs="Segoe UI"/>
                                  <w:color w:val="FFFFFF" w:themeColor="background1"/>
                                  <w:sz w:val="20"/>
                                  <w:szCs w:val="20"/>
                                  <w:rPrChange w:id="192" w:author="samuele dassatti" w:date="2017-01-18T16:34:00Z">
                                    <w:rPr>
                                      <w:del w:id="193" w:author="samuele dassatti" w:date="2017-01-17T22:48:00Z"/>
                                      <w:moveTo w:id="194" w:author="samuele dassatti" w:date="2017-01-17T22:37:00Z"/>
                                      <w:rFonts w:ascii="Segoe UI" w:hAnsi="Segoe UI" w:cs="Segoe UI"/>
                                    </w:rPr>
                                  </w:rPrChange>
                                </w:rPr>
                              </w:pPr>
                              <w:moveToRangeStart w:id="195" w:author="samuele dassatti" w:date="2017-01-17T22:37:00Z" w:name="move472455995"/>
                              <w:moveTo w:id="196" w:author="samuele dassatti" w:date="2017-01-17T22:37:00Z">
                                <w:del w:id="197" w:author="samuele dassatti" w:date="2017-01-17T22:40:00Z">
                                  <w:r w:rsidRPr="008A5D67" w:rsidDel="00C01762">
                                    <w:rPr>
                                      <w:rFonts w:ascii="Segoe UI" w:hAnsi="Segoe UI" w:cs="Segoe UI"/>
                                      <w:color w:val="FFFFFF" w:themeColor="background1"/>
                                      <w:sz w:val="20"/>
                                      <w:szCs w:val="20"/>
                                      <w:rPrChange w:id="198" w:author="samuele dassatti" w:date="2017-01-18T16:34:00Z">
                                        <w:rPr>
                                          <w:rFonts w:ascii="Segoe UI" w:hAnsi="Segoe UI" w:cs="Segoe UI"/>
                                        </w:rPr>
                                      </w:rPrChange>
                                    </w:rPr>
                                    <w:delText>Pseudocode mean that it's</w:delText>
                                  </w:r>
                                </w:del>
                              </w:moveTo>
                              <w:ins w:id="199" w:author="samuele dassatti" w:date="2017-01-17T22:40:00Z">
                                <w:r w:rsidR="00707915">
                                  <w:rPr>
                                    <w:rFonts w:ascii="Segoe UI" w:hAnsi="Segoe UI" w:cs="Segoe UI"/>
                                    <w:color w:val="FFFFFF" w:themeColor="background1"/>
                                    <w:sz w:val="20"/>
                                    <w:szCs w:val="20"/>
                                  </w:rPr>
                                  <w:t>It</w:t>
                                </w:r>
                              </w:ins>
                              <w:ins w:id="200" w:author="samuele dassatti" w:date="2017-01-18T16:40:00Z">
                                <w:r w:rsidR="00707915">
                                  <w:rPr>
                                    <w:rFonts w:ascii="Segoe UI" w:hAnsi="Segoe UI" w:cs="Segoe UI"/>
                                    <w:color w:val="FFFFFF" w:themeColor="background1"/>
                                    <w:sz w:val="20"/>
                                    <w:szCs w:val="20"/>
                                  </w:rPr>
                                  <w:t>’</w:t>
                                </w:r>
                              </w:ins>
                              <w:ins w:id="201" w:author="samuele dassatti" w:date="2017-01-17T22:40:00Z">
                                <w:r w:rsidRPr="008A5D67">
                                  <w:rPr>
                                    <w:rFonts w:ascii="Segoe UI" w:hAnsi="Segoe UI" w:cs="Segoe UI"/>
                                    <w:color w:val="FFFFFF" w:themeColor="background1"/>
                                    <w:sz w:val="20"/>
                                    <w:szCs w:val="20"/>
                                    <w:rPrChange w:id="202" w:author="samuele dassatti" w:date="2017-01-18T16:34:00Z">
                                      <w:rPr>
                                        <w:rFonts w:ascii="Segoe UI" w:hAnsi="Segoe UI" w:cs="Segoe UI"/>
                                        <w:color w:val="FFFFFF" w:themeColor="background1"/>
                                      </w:rPr>
                                    </w:rPrChange>
                                  </w:rPr>
                                  <w:t>s a code</w:t>
                                </w:r>
                              </w:ins>
                              <w:moveTo w:id="203" w:author="samuele dassatti" w:date="2017-01-17T22:37:00Z">
                                <w:r w:rsidRPr="008A5D67">
                                  <w:rPr>
                                    <w:rFonts w:ascii="Segoe UI" w:hAnsi="Segoe UI" w:cs="Segoe UI"/>
                                    <w:color w:val="FFFFFF" w:themeColor="background1"/>
                                    <w:sz w:val="20"/>
                                    <w:szCs w:val="20"/>
                                    <w:rPrChange w:id="204" w:author="samuele dassatti" w:date="2017-01-18T16:34:00Z">
                                      <w:rPr>
                                        <w:rFonts w:ascii="Segoe UI" w:hAnsi="Segoe UI" w:cs="Segoe UI"/>
                                      </w:rPr>
                                    </w:rPrChange>
                                  </w:rPr>
                                  <w:t xml:space="preserve"> not following the correct syntax of the language, programmers often use it to explain how to do something </w:t>
                                </w:r>
                                <w:del w:id="205" w:author="samuele dassatti" w:date="2017-01-17T22:39:00Z">
                                  <w:r w:rsidRPr="008A5D67" w:rsidDel="00C01762">
                                    <w:rPr>
                                      <w:rFonts w:ascii="Segoe UI" w:hAnsi="Segoe UI" w:cs="Segoe UI"/>
                                      <w:color w:val="FFFFFF" w:themeColor="background1"/>
                                      <w:sz w:val="20"/>
                                      <w:szCs w:val="20"/>
                                      <w:rPrChange w:id="206" w:author="samuele dassatti" w:date="2017-01-18T16:34:00Z">
                                        <w:rPr>
                                          <w:rFonts w:ascii="Segoe UI" w:hAnsi="Segoe UI" w:cs="Segoe UI"/>
                                        </w:rPr>
                                      </w:rPrChange>
                                    </w:rPr>
                                    <w:delText>in a not-language-related way.</w:delText>
                                  </w:r>
                                </w:del>
                              </w:moveTo>
                              <w:ins w:id="207" w:author="samuele dassatti" w:date="2017-01-17T22:39:00Z">
                                <w:r w:rsidRPr="008A5D67">
                                  <w:rPr>
                                    <w:rFonts w:ascii="Segoe UI" w:hAnsi="Segoe UI" w:cs="Segoe UI"/>
                                    <w:color w:val="FFFFFF" w:themeColor="background1"/>
                                    <w:sz w:val="20"/>
                                    <w:szCs w:val="20"/>
                                    <w:rPrChange w:id="208" w:author="samuele dassatti" w:date="2017-01-18T16:34:00Z">
                                      <w:rPr>
                                        <w:rFonts w:ascii="Segoe UI" w:hAnsi="Segoe UI" w:cs="Segoe UI"/>
                                        <w:color w:val="FFFFFF" w:themeColor="background1"/>
                                      </w:rPr>
                                    </w:rPrChange>
                                  </w:rPr>
                                  <w:t xml:space="preserve">without being bound </w:t>
                                </w:r>
                              </w:ins>
                              <w:ins w:id="209" w:author="samuele dassatti" w:date="2017-01-17T22:40:00Z">
                                <w:r w:rsidRPr="008A5D67">
                                  <w:rPr>
                                    <w:rFonts w:ascii="Segoe UI" w:hAnsi="Segoe UI" w:cs="Segoe UI"/>
                                    <w:color w:val="FFFFFF" w:themeColor="background1"/>
                                    <w:sz w:val="20"/>
                                    <w:szCs w:val="20"/>
                                    <w:rPrChange w:id="210" w:author="samuele dassatti" w:date="2017-01-18T16:34:00Z">
                                      <w:rPr>
                                        <w:rFonts w:ascii="Segoe UI" w:hAnsi="Segoe UI" w:cs="Segoe UI"/>
                                        <w:color w:val="FFFFFF" w:themeColor="background1"/>
                                      </w:rPr>
                                    </w:rPrChange>
                                  </w:rPr>
                                  <w:t>to a specific language.</w:t>
                                </w:r>
                              </w:ins>
                            </w:p>
                            <w:moveToRangeEnd w:id="195"/>
                            <w:p w:rsidR="00C22C5D" w:rsidRPr="00C22C5D" w:rsidRDefault="00C22C5D">
                              <w:pPr>
                                <w:pStyle w:val="Standard"/>
                                <w:pPrChange w:id="211" w:author="samuele dassatti" w:date="2017-01-17T22:48:00Z">
                                  <w:pPr/>
                                </w:pPrChang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BBCB1" id="Text Box 1" o:spid="_x0000_s1027" type="#_x0000_t202" style="position:absolute;margin-left:368pt;margin-top:5.15pt;width:227.4pt;height:6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" fillcolor="#16b08b" strokecolor="#16b08b" strokeweight=".5pt">
                  <v:textbox>
                    <w:txbxContent>
                      <w:p w:rsidR="00C01762" w:rsidRPr="008A5D67" w:rsidDel="00C22C5D" w:rsidRDefault="00C01762" w:rsidP="00C01762">
                        <w:pPr>
                          <w:pStyle w:val="Standard"/>
                          <w:rPr>
                            <w:del w:id="212" w:author="samuele dassatti" w:date="2017-01-17T22:48:00Z"/>
                            <w:moveTo w:id="213" w:author="samuele dassatti" w:date="2017-01-17T22:37:00Z"/>
                            <w:rFonts w:ascii="Segoe UI" w:hAnsi="Segoe UI" w:cs="Segoe UI"/>
                            <w:color w:val="FFFFFF" w:themeColor="background1"/>
                            <w:sz w:val="20"/>
                            <w:szCs w:val="20"/>
                            <w:rPrChange w:id="214" w:author="samuele dassatti" w:date="2017-01-18T16:34:00Z">
                              <w:rPr>
                                <w:del w:id="215" w:author="samuele dassatti" w:date="2017-01-17T22:48:00Z"/>
                                <w:moveTo w:id="216" w:author="samuele dassatti" w:date="2017-01-17T22:37:00Z"/>
                                <w:rFonts w:ascii="Segoe UI" w:hAnsi="Segoe UI" w:cs="Segoe UI"/>
                              </w:rPr>
                            </w:rPrChange>
                          </w:rPr>
                        </w:pPr>
                        <w:moveToRangeStart w:id="217" w:author="samuele dassatti" w:date="2017-01-17T22:37:00Z" w:name="move472455995"/>
                        <w:moveTo w:id="218" w:author="samuele dassatti" w:date="2017-01-17T22:37:00Z">
                          <w:del w:id="219" w:author="samuele dassatti" w:date="2017-01-17T22:40:00Z">
                            <w:r w:rsidRPr="008A5D67" w:rsidDel="00C01762">
                              <w:rPr>
                                <w:rFonts w:ascii="Segoe UI" w:hAnsi="Segoe UI" w:cs="Segoe UI"/>
                                <w:color w:val="FFFFFF" w:themeColor="background1"/>
                                <w:sz w:val="20"/>
                                <w:szCs w:val="20"/>
                                <w:rPrChange w:id="220" w:author="samuele dassatti" w:date="2017-01-18T16:34:00Z">
                                  <w:rPr>
                                    <w:rFonts w:ascii="Segoe UI" w:hAnsi="Segoe UI" w:cs="Segoe UI"/>
                                  </w:rPr>
                                </w:rPrChange>
                              </w:rPr>
                              <w:delText>Pseudocode mean that it's</w:delText>
                            </w:r>
                          </w:del>
                        </w:moveTo>
                        <w:ins w:id="221" w:author="samuele dassatti" w:date="2017-01-17T22:40:00Z">
                          <w:r w:rsidR="00707915">
                            <w:rPr>
                              <w:rFonts w:ascii="Segoe UI" w:hAnsi="Segoe UI" w:cs="Segoe UI"/>
                              <w:color w:val="FFFFFF" w:themeColor="background1"/>
                              <w:sz w:val="20"/>
                              <w:szCs w:val="20"/>
                            </w:rPr>
                            <w:t>It</w:t>
                          </w:r>
                        </w:ins>
                        <w:ins w:id="222" w:author="samuele dassatti" w:date="2017-01-18T16:40:00Z">
                          <w:r w:rsidR="00707915">
                            <w:rPr>
                              <w:rFonts w:ascii="Segoe UI" w:hAnsi="Segoe UI" w:cs="Segoe UI"/>
                              <w:color w:val="FFFFFF" w:themeColor="background1"/>
                              <w:sz w:val="20"/>
                              <w:szCs w:val="20"/>
                            </w:rPr>
                            <w:t>’</w:t>
                          </w:r>
                        </w:ins>
                        <w:ins w:id="223" w:author="samuele dassatti" w:date="2017-01-17T22:40:00Z">
                          <w:r w:rsidRPr="008A5D67">
                            <w:rPr>
                              <w:rFonts w:ascii="Segoe UI" w:hAnsi="Segoe UI" w:cs="Segoe UI"/>
                              <w:color w:val="FFFFFF" w:themeColor="background1"/>
                              <w:sz w:val="20"/>
                              <w:szCs w:val="20"/>
                              <w:rPrChange w:id="224" w:author="samuele dassatti" w:date="2017-01-18T16:34:00Z">
                                <w:rPr>
                                  <w:rFonts w:ascii="Segoe UI" w:hAnsi="Segoe UI" w:cs="Segoe UI"/>
                                  <w:color w:val="FFFFFF" w:themeColor="background1"/>
                                </w:rPr>
                              </w:rPrChange>
                            </w:rPr>
                            <w:t>s a code</w:t>
                          </w:r>
                        </w:ins>
                        <w:moveTo w:id="225" w:author="samuele dassatti" w:date="2017-01-17T22:37:00Z">
                          <w:r w:rsidRPr="008A5D67">
                            <w:rPr>
                              <w:rFonts w:ascii="Segoe UI" w:hAnsi="Segoe UI" w:cs="Segoe UI"/>
                              <w:color w:val="FFFFFF" w:themeColor="background1"/>
                              <w:sz w:val="20"/>
                              <w:szCs w:val="20"/>
                              <w:rPrChange w:id="226" w:author="samuele dassatti" w:date="2017-01-18T16:34:00Z">
                                <w:rPr>
                                  <w:rFonts w:ascii="Segoe UI" w:hAnsi="Segoe UI" w:cs="Segoe UI"/>
                                </w:rPr>
                              </w:rPrChange>
                            </w:rPr>
                            <w:t xml:space="preserve"> not following the correct syntax of the language, programmers often use it to explain how to do something </w:t>
                          </w:r>
                          <w:del w:id="227" w:author="samuele dassatti" w:date="2017-01-17T22:39:00Z">
                            <w:r w:rsidRPr="008A5D67" w:rsidDel="00C01762">
                              <w:rPr>
                                <w:rFonts w:ascii="Segoe UI" w:hAnsi="Segoe UI" w:cs="Segoe UI"/>
                                <w:color w:val="FFFFFF" w:themeColor="background1"/>
                                <w:sz w:val="20"/>
                                <w:szCs w:val="20"/>
                                <w:rPrChange w:id="228" w:author="samuele dassatti" w:date="2017-01-18T16:34:00Z">
                                  <w:rPr>
                                    <w:rFonts w:ascii="Segoe UI" w:hAnsi="Segoe UI" w:cs="Segoe UI"/>
                                  </w:rPr>
                                </w:rPrChange>
                              </w:rPr>
                              <w:delText>in a not-language-related way.</w:delText>
                            </w:r>
                          </w:del>
                        </w:moveTo>
                        <w:ins w:id="229" w:author="samuele dassatti" w:date="2017-01-17T22:39:00Z">
                          <w:r w:rsidRPr="008A5D67">
                            <w:rPr>
                              <w:rFonts w:ascii="Segoe UI" w:hAnsi="Segoe UI" w:cs="Segoe UI"/>
                              <w:color w:val="FFFFFF" w:themeColor="background1"/>
                              <w:sz w:val="20"/>
                              <w:szCs w:val="20"/>
                              <w:rPrChange w:id="230" w:author="samuele dassatti" w:date="2017-01-18T16:34:00Z">
                                <w:rPr>
                                  <w:rFonts w:ascii="Segoe UI" w:hAnsi="Segoe UI" w:cs="Segoe UI"/>
                                  <w:color w:val="FFFFFF" w:themeColor="background1"/>
                                </w:rPr>
                              </w:rPrChange>
                            </w:rPr>
                            <w:t xml:space="preserve">without being bound </w:t>
                          </w:r>
                        </w:ins>
                        <w:ins w:id="231" w:author="samuele dassatti" w:date="2017-01-17T22:40:00Z">
                          <w:r w:rsidRPr="008A5D67">
                            <w:rPr>
                              <w:rFonts w:ascii="Segoe UI" w:hAnsi="Segoe UI" w:cs="Segoe UI"/>
                              <w:color w:val="FFFFFF" w:themeColor="background1"/>
                              <w:sz w:val="20"/>
                              <w:szCs w:val="20"/>
                              <w:rPrChange w:id="232" w:author="samuele dassatti" w:date="2017-01-18T16:34:00Z">
                                <w:rPr>
                                  <w:rFonts w:ascii="Segoe UI" w:hAnsi="Segoe UI" w:cs="Segoe UI"/>
                                  <w:color w:val="FFFFFF" w:themeColor="background1"/>
                                </w:rPr>
                              </w:rPrChange>
                            </w:rPr>
                            <w:t>to a specific language.</w:t>
                          </w:r>
                        </w:ins>
                      </w:p>
                      <w:moveToRangeEnd w:id="217"/>
                      <w:p w:rsidR="00C22C5D" w:rsidRPr="00C22C5D" w:rsidRDefault="00C22C5D">
                        <w:pPr>
                          <w:pStyle w:val="Standard"/>
                          <w:pPrChange w:id="233" w:author="samuele dassatti" w:date="2017-01-17T22:48:00Z">
                            <w:pPr/>
                          </w:pPrChange>
                        </w:pPr>
                      </w:p>
                    </w:txbxContent>
                  </v:textbox>
                  <w10:wrap anchorx="page"/>
                </v:shape>
              </w:pict>
            </mc:Fallback>
          </mc:AlternateContent>
        </w:r>
      </w:ins>
      <w:ins w:id="234" w:author="samuele dassatti" w:date="2017-01-18T16:43:00Z">
        <w:r w:rsidR="00495EFD" w:rsidRPr="00936B7A">
          <w:rPr>
            <w:rFonts w:ascii="Segoe UI" w:hAnsi="Segoe UI" w:cs="Segoe UI"/>
            <w:b/>
            <w:noProof/>
            <w:color w:val="16B08B"/>
            <w:lang w:val="it-IT" w:eastAsia="it-IT" w:bidi="ar-SA"/>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77481</wp:posOffset>
                  </wp:positionV>
                  <wp:extent cx="3621841" cy="914400"/>
                  <wp:effectExtent l="0" t="0" r="17145" b="19050"/>
                  <wp:wrapNone/>
                  <wp:docPr id="6" name="Text Box 6"/>
                  <wp:cNvGraphicFramePr/>
                  <a:graphic xmlns:a="http://schemas.openxmlformats.org/drawingml/2006/main">
                    <a:graphicData uri="http://schemas.microsoft.com/office/word/2010/wordprocessingShape">
                      <wps:wsp>
                        <wps:cNvSpPr txBox="1"/>
                        <wps:spPr>
                          <a:xfrm>
                            <a:off x="0" y="0"/>
                            <a:ext cx="3621841" cy="914400"/>
                          </a:xfrm>
                          <a:prstGeom prst="rect">
                            <a:avLst/>
                          </a:prstGeom>
                          <a:solidFill>
                            <a:schemeClr val="bg1">
                              <a:lumMod val="85000"/>
                            </a:schemeClr>
                          </a:solidFill>
                          <a:ln w="6350">
                            <a:solidFill>
                              <a:schemeClr val="bg1">
                                <a:lumMod val="85000"/>
                              </a:schemeClr>
                            </a:solidFill>
                          </a:ln>
                        </wps:spPr>
                        <wps:txbx>
                          <w:txbxContent>
                            <w:p w:rsidR="00495EFD" w:rsidRPr="00635688" w:rsidRDefault="00495EFD">
                              <w:pPr>
                                <w:pStyle w:val="Standard"/>
                                <w:ind w:firstLine="720"/>
                                <w:rPr>
                                  <w:ins w:id="235" w:author="samuele dassatti" w:date="2017-01-18T16:43:00Z"/>
                                  <w:rFonts w:ascii="Segoe UI" w:hAnsi="Segoe UI" w:cs="Segoe UI"/>
                                </w:rPr>
                                <w:pPrChange w:id="236" w:author="samuele dassatti" w:date="2017-01-18T16:44:00Z">
                                  <w:pPr>
                                    <w:pStyle w:val="Standard"/>
                                  </w:pPr>
                                </w:pPrChange>
                              </w:pPr>
                              <w:ins w:id="237" w:author="samuele dassatti" w:date="2017-01-18T16:43:00Z">
                                <w:r>
                                  <w:rPr>
                                    <w:rFonts w:ascii="Segoe UI" w:hAnsi="Segoe UI" w:cs="Segoe UI"/>
                                  </w:rPr>
                                  <w:t>i</w:t>
                                </w:r>
                                <w:r w:rsidRPr="00635688">
                                  <w:rPr>
                                    <w:rFonts w:ascii="Segoe UI" w:hAnsi="Segoe UI" w:cs="Segoe UI"/>
                                  </w:rPr>
                                  <w:t xml:space="preserve">nt </w:t>
                                </w:r>
                                <w:r>
                                  <w:rPr>
                                    <w:rFonts w:ascii="Segoe UI" w:hAnsi="Segoe UI" w:cs="Segoe UI"/>
                                  </w:rPr>
                                  <w:t>Cypher0</w:t>
                                </w:r>
                                <w:r w:rsidRPr="00635688">
                                  <w:rPr>
                                    <w:rFonts w:ascii="Segoe UI" w:hAnsi="Segoe UI" w:cs="Segoe UI"/>
                                  </w:rPr>
                                  <w:t xml:space="preserve"> = </w:t>
                                </w:r>
                                <w:r>
                                  <w:rPr>
                                    <w:rFonts w:ascii="Segoe UI" w:hAnsi="Segoe UI" w:cs="Segoe UI"/>
                                  </w:rPr>
                                  <w:t>2</w:t>
                                </w:r>
                              </w:ins>
                            </w:p>
                            <w:p w:rsidR="00495EFD" w:rsidRPr="00AF5CC4" w:rsidRDefault="00495EFD" w:rsidP="00495EFD">
                              <w:pPr>
                                <w:pStyle w:val="Standard"/>
                                <w:rPr>
                                  <w:ins w:id="238" w:author="samuele dassatti" w:date="2017-01-18T16:43:00Z"/>
                                  <w:rFonts w:ascii="Segoe UI" w:hAnsi="Segoe UI" w:cs="Segoe UI"/>
                                  <w:color w:val="D9D9D9" w:themeColor="background1" w:themeShade="D9"/>
                                  <w:rPrChange w:id="239" w:author="samuele dassatti" w:date="2017-01-18T16:45:00Z">
                                    <w:rPr>
                                      <w:ins w:id="240" w:author="samuele dassatti" w:date="2017-01-18T16:43:00Z"/>
                                      <w:rFonts w:ascii="Segoe UI" w:hAnsi="Segoe UI" w:cs="Segoe UI"/>
                                    </w:rPr>
                                  </w:rPrChange>
                                </w:rPr>
                              </w:pPr>
                              <w:ins w:id="241"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Cypher1</w:t>
                                </w:r>
                                <w:r w:rsidRPr="00635688">
                                  <w:rPr>
                                    <w:rFonts w:ascii="Segoe UI" w:hAnsi="Segoe UI" w:cs="Segoe UI"/>
                                  </w:rPr>
                                  <w:t xml:space="preserve"> = </w:t>
                                </w:r>
                                <w:r>
                                  <w:rPr>
                                    <w:rFonts w:ascii="Segoe UI" w:hAnsi="Segoe UI" w:cs="Segoe UI"/>
                                  </w:rPr>
                                  <w:t>3</w:t>
                                </w:r>
                              </w:ins>
                            </w:p>
                            <w:p w:rsidR="00495EFD" w:rsidRPr="00635688" w:rsidRDefault="00495EFD" w:rsidP="00495EFD">
                              <w:pPr>
                                <w:pStyle w:val="Standard"/>
                                <w:rPr>
                                  <w:ins w:id="242" w:author="samuele dassatti" w:date="2017-01-18T16:43:00Z"/>
                                  <w:rFonts w:ascii="Segoe UI" w:hAnsi="Segoe UI" w:cs="Segoe UI"/>
                                </w:rPr>
                              </w:pPr>
                              <w:ins w:id="243"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ins>
                            </w:p>
                            <w:p w:rsidR="00495EFD" w:rsidRPr="00635688" w:rsidRDefault="00495EFD" w:rsidP="00495EFD">
                              <w:pPr>
                                <w:pStyle w:val="Standard"/>
                                <w:rPr>
                                  <w:ins w:id="244" w:author="samuele dassatti" w:date="2017-01-18T16:43:00Z"/>
                                  <w:rFonts w:ascii="Segoe UI" w:hAnsi="Segoe UI" w:cs="Segoe UI"/>
                                </w:rPr>
                              </w:pPr>
                              <w:ins w:id="245" w:author="samuele dassatti" w:date="2017-01-18T16:43:00Z">
                                <w:r w:rsidRPr="00635688">
                                  <w:rPr>
                                    <w:rFonts w:ascii="Segoe UI" w:hAnsi="Segoe UI" w:cs="Segoe UI"/>
                                  </w:rPr>
                                  <w:tab/>
                                </w:r>
                                <w:r>
                                  <w:rPr>
                                    <w:rFonts w:ascii="Segoe UI" w:hAnsi="Segoe UI" w:cs="Segoe UI"/>
                                  </w:rPr>
                                  <w:t>w</w:t>
                                </w:r>
                                <w:r w:rsidRPr="00635688">
                                  <w:rPr>
                                    <w:rFonts w:ascii="Segoe UI" w:hAnsi="Segoe UI" w:cs="Segoe UI"/>
                                  </w:rPr>
                                  <w:t xml:space="preserve">rite </w:t>
                                </w:r>
                                <w:r>
                                  <w:rPr>
                                    <w:rFonts w:ascii="Segoe UI" w:hAnsi="Segoe UI" w:cs="Segoe UI"/>
                                  </w:rPr>
                                  <w:t>R</w:t>
                                </w:r>
                                <w:r w:rsidRPr="00635688">
                                  <w:rPr>
                                    <w:rFonts w:ascii="Segoe UI" w:hAnsi="Segoe UI" w:cs="Segoe UI"/>
                                  </w:rPr>
                                  <w:t>esult</w:t>
                                </w:r>
                              </w:ins>
                            </w:p>
                            <w:p w:rsidR="00495EFD" w:rsidRDefault="00495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margin-left:0;margin-top:6.1pt;width:285.2pt;height:1in;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" fillcolor="#d8d8d8 [2732]" strokecolor="#d8d8d8 [2732]" strokeweight=".5pt">
                  <v:textbox>
                    <w:txbxContent>
                      <w:p w:rsidR="00495EFD" w:rsidRPr="00635688" w:rsidRDefault="00495EFD">
                        <w:pPr>
                          <w:pStyle w:val="Standard"/>
                          <w:ind w:firstLine="720"/>
                          <w:rPr>
                            <w:ins w:id="246" w:author="samuele dassatti" w:date="2017-01-18T16:43:00Z"/>
                            <w:rFonts w:ascii="Segoe UI" w:hAnsi="Segoe UI" w:cs="Segoe UI"/>
                          </w:rPr>
                          <w:pPrChange w:id="247" w:author="samuele dassatti" w:date="2017-01-18T16:44:00Z">
                            <w:pPr>
                              <w:pStyle w:val="Standard"/>
                            </w:pPr>
                          </w:pPrChange>
                        </w:pPr>
                        <w:ins w:id="248" w:author="samuele dassatti" w:date="2017-01-18T16:43:00Z">
                          <w:r>
                            <w:rPr>
                              <w:rFonts w:ascii="Segoe UI" w:hAnsi="Segoe UI" w:cs="Segoe UI"/>
                            </w:rPr>
                            <w:t>i</w:t>
                          </w:r>
                          <w:r w:rsidRPr="00635688">
                            <w:rPr>
                              <w:rFonts w:ascii="Segoe UI" w:hAnsi="Segoe UI" w:cs="Segoe UI"/>
                            </w:rPr>
                            <w:t xml:space="preserve">nt </w:t>
                          </w:r>
                          <w:r>
                            <w:rPr>
                              <w:rFonts w:ascii="Segoe UI" w:hAnsi="Segoe UI" w:cs="Segoe UI"/>
                            </w:rPr>
                            <w:t>Cypher0</w:t>
                          </w:r>
                          <w:r w:rsidRPr="00635688">
                            <w:rPr>
                              <w:rFonts w:ascii="Segoe UI" w:hAnsi="Segoe UI" w:cs="Segoe UI"/>
                            </w:rPr>
                            <w:t xml:space="preserve"> = </w:t>
                          </w:r>
                          <w:r>
                            <w:rPr>
                              <w:rFonts w:ascii="Segoe UI" w:hAnsi="Segoe UI" w:cs="Segoe UI"/>
                            </w:rPr>
                            <w:t>2</w:t>
                          </w:r>
                        </w:ins>
                      </w:p>
                      <w:p w:rsidR="00495EFD" w:rsidRPr="00AF5CC4" w:rsidRDefault="00495EFD" w:rsidP="00495EFD">
                        <w:pPr>
                          <w:pStyle w:val="Standard"/>
                          <w:rPr>
                            <w:ins w:id="249" w:author="samuele dassatti" w:date="2017-01-18T16:43:00Z"/>
                            <w:rFonts w:ascii="Segoe UI" w:hAnsi="Segoe UI" w:cs="Segoe UI"/>
                            <w:color w:val="D9D9D9" w:themeColor="background1" w:themeShade="D9"/>
                            <w:rPrChange w:id="250" w:author="samuele dassatti" w:date="2017-01-18T16:45:00Z">
                              <w:rPr>
                                <w:ins w:id="251" w:author="samuele dassatti" w:date="2017-01-18T16:43:00Z"/>
                                <w:rFonts w:ascii="Segoe UI" w:hAnsi="Segoe UI" w:cs="Segoe UI"/>
                              </w:rPr>
                            </w:rPrChange>
                          </w:rPr>
                        </w:pPr>
                        <w:ins w:id="252"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Cypher1</w:t>
                          </w:r>
                          <w:r w:rsidRPr="00635688">
                            <w:rPr>
                              <w:rFonts w:ascii="Segoe UI" w:hAnsi="Segoe UI" w:cs="Segoe UI"/>
                            </w:rPr>
                            <w:t xml:space="preserve"> = </w:t>
                          </w:r>
                          <w:r>
                            <w:rPr>
                              <w:rFonts w:ascii="Segoe UI" w:hAnsi="Segoe UI" w:cs="Segoe UI"/>
                            </w:rPr>
                            <w:t>3</w:t>
                          </w:r>
                        </w:ins>
                      </w:p>
                      <w:p w:rsidR="00495EFD" w:rsidRPr="00635688" w:rsidRDefault="00495EFD" w:rsidP="00495EFD">
                        <w:pPr>
                          <w:pStyle w:val="Standard"/>
                          <w:rPr>
                            <w:ins w:id="253" w:author="samuele dassatti" w:date="2017-01-18T16:43:00Z"/>
                            <w:rFonts w:ascii="Segoe UI" w:hAnsi="Segoe UI" w:cs="Segoe UI"/>
                          </w:rPr>
                        </w:pPr>
                        <w:ins w:id="254" w:author="samuele dassatti" w:date="2017-01-18T16:43:00Z">
                          <w:r w:rsidRPr="00635688">
                            <w:rPr>
                              <w:rFonts w:ascii="Segoe UI" w:hAnsi="Segoe UI" w:cs="Segoe UI"/>
                            </w:rPr>
                            <w:tab/>
                          </w:r>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ins>
                      </w:p>
                      <w:p w:rsidR="00495EFD" w:rsidRPr="00635688" w:rsidRDefault="00495EFD" w:rsidP="00495EFD">
                        <w:pPr>
                          <w:pStyle w:val="Standard"/>
                          <w:rPr>
                            <w:ins w:id="255" w:author="samuele dassatti" w:date="2017-01-18T16:43:00Z"/>
                            <w:rFonts w:ascii="Segoe UI" w:hAnsi="Segoe UI" w:cs="Segoe UI"/>
                          </w:rPr>
                        </w:pPr>
                        <w:ins w:id="256" w:author="samuele dassatti" w:date="2017-01-18T16:43:00Z">
                          <w:r w:rsidRPr="00635688">
                            <w:rPr>
                              <w:rFonts w:ascii="Segoe UI" w:hAnsi="Segoe UI" w:cs="Segoe UI"/>
                            </w:rPr>
                            <w:tab/>
                          </w:r>
                          <w:r>
                            <w:rPr>
                              <w:rFonts w:ascii="Segoe UI" w:hAnsi="Segoe UI" w:cs="Segoe UI"/>
                            </w:rPr>
                            <w:t>w</w:t>
                          </w:r>
                          <w:r w:rsidRPr="00635688">
                            <w:rPr>
                              <w:rFonts w:ascii="Segoe UI" w:hAnsi="Segoe UI" w:cs="Segoe UI"/>
                            </w:rPr>
                            <w:t xml:space="preserve">rite </w:t>
                          </w:r>
                          <w:r>
                            <w:rPr>
                              <w:rFonts w:ascii="Segoe UI" w:hAnsi="Segoe UI" w:cs="Segoe UI"/>
                            </w:rPr>
                            <w:t>R</w:t>
                          </w:r>
                          <w:r w:rsidRPr="00635688">
                            <w:rPr>
                              <w:rFonts w:ascii="Segoe UI" w:hAnsi="Segoe UI" w:cs="Segoe UI"/>
                            </w:rPr>
                            <w:t>esult</w:t>
                          </w:r>
                        </w:ins>
                      </w:p>
                      <w:p w:rsidR="00495EFD" w:rsidRDefault="00495EFD"/>
                    </w:txbxContent>
                  </v:textbox>
                  <w10:wrap anchorx="margin"/>
                </v:shape>
              </w:pict>
            </mc:Fallback>
          </mc:AlternateContent>
        </w:r>
      </w:ins>
    </w:p>
    <w:p w:rsidR="0078795A" w:rsidRPr="00936B7A" w:rsidDel="00495EFD" w:rsidRDefault="003C37BD">
      <w:pPr>
        <w:pStyle w:val="Standard"/>
        <w:rPr>
          <w:del w:id="257" w:author="samuele dassatti" w:date="2017-01-18T16:43:00Z"/>
          <w:rFonts w:ascii="Segoe UI" w:hAnsi="Segoe UI" w:cs="Segoe UI"/>
        </w:rPr>
      </w:pPr>
      <w:r w:rsidRPr="00936B7A">
        <w:rPr>
          <w:rFonts w:ascii="Segoe UI" w:hAnsi="Segoe UI" w:cs="Segoe UI"/>
        </w:rPr>
        <w:tab/>
      </w:r>
      <w:del w:id="258" w:author="samuele dassatti" w:date="2017-01-17T22:47:00Z">
        <w:r w:rsidRPr="00936B7A" w:rsidDel="005E7BE9">
          <w:rPr>
            <w:rFonts w:ascii="Segoe UI" w:hAnsi="Segoe UI" w:cs="Segoe UI"/>
          </w:rPr>
          <w:delText>i</w:delText>
        </w:r>
      </w:del>
      <w:del w:id="259" w:author="samuele dassatti" w:date="2017-01-18T16:43:00Z">
        <w:r w:rsidRPr="00936B7A" w:rsidDel="00495EFD">
          <w:rPr>
            <w:rFonts w:ascii="Segoe UI" w:hAnsi="Segoe UI" w:cs="Segoe UI"/>
          </w:rPr>
          <w:delText xml:space="preserve">nt </w:delText>
        </w:r>
      </w:del>
      <w:del w:id="260" w:author="samuele dassatti" w:date="2017-01-17T22:35:00Z">
        <w:r w:rsidRPr="00936B7A" w:rsidDel="00C01762">
          <w:rPr>
            <w:rFonts w:ascii="Segoe UI" w:hAnsi="Segoe UI" w:cs="Segoe UI"/>
          </w:rPr>
          <w:delText>x</w:delText>
        </w:r>
      </w:del>
      <w:del w:id="261" w:author="samuele dassatti" w:date="2017-01-18T16:43:00Z">
        <w:r w:rsidRPr="00936B7A" w:rsidDel="00495EFD">
          <w:rPr>
            <w:rFonts w:ascii="Segoe UI" w:hAnsi="Segoe UI" w:cs="Segoe UI"/>
          </w:rPr>
          <w:delText xml:space="preserve"> = </w:delText>
        </w:r>
      </w:del>
      <w:del w:id="262" w:author="samuele dassatti" w:date="2017-01-17T22:35:00Z">
        <w:r w:rsidRPr="00936B7A" w:rsidDel="00C01762">
          <w:rPr>
            <w:rFonts w:ascii="Segoe UI" w:hAnsi="Segoe UI" w:cs="Segoe UI"/>
          </w:rPr>
          <w:delText>input1</w:delText>
        </w:r>
      </w:del>
    </w:p>
    <w:p w:rsidR="0078795A" w:rsidRPr="00936B7A" w:rsidDel="00495EFD" w:rsidRDefault="003C37BD">
      <w:pPr>
        <w:pStyle w:val="Standard"/>
        <w:rPr>
          <w:del w:id="263" w:author="samuele dassatti" w:date="2017-01-18T16:43:00Z"/>
          <w:rFonts w:ascii="Segoe UI" w:hAnsi="Segoe UI" w:cs="Segoe UI"/>
        </w:rPr>
      </w:pPr>
      <w:del w:id="264" w:author="samuele dassatti" w:date="2017-01-18T16:43:00Z">
        <w:r w:rsidRPr="00936B7A" w:rsidDel="00495EFD">
          <w:rPr>
            <w:rFonts w:ascii="Segoe UI" w:hAnsi="Segoe UI" w:cs="Segoe UI"/>
          </w:rPr>
          <w:tab/>
        </w:r>
      </w:del>
      <w:del w:id="265" w:author="samuele dassatti" w:date="2017-01-17T22:47:00Z">
        <w:r w:rsidRPr="00936B7A" w:rsidDel="005E7BE9">
          <w:rPr>
            <w:rFonts w:ascii="Segoe UI" w:hAnsi="Segoe UI" w:cs="Segoe UI"/>
          </w:rPr>
          <w:delText>i</w:delText>
        </w:r>
      </w:del>
      <w:del w:id="266" w:author="samuele dassatti" w:date="2017-01-18T16:43:00Z">
        <w:r w:rsidRPr="00936B7A" w:rsidDel="00495EFD">
          <w:rPr>
            <w:rFonts w:ascii="Segoe UI" w:hAnsi="Segoe UI" w:cs="Segoe UI"/>
          </w:rPr>
          <w:delText xml:space="preserve">nt </w:delText>
        </w:r>
      </w:del>
      <w:del w:id="267" w:author="samuele dassatti" w:date="2017-01-17T22:35:00Z">
        <w:r w:rsidRPr="00936B7A" w:rsidDel="00C01762">
          <w:rPr>
            <w:rFonts w:ascii="Segoe UI" w:hAnsi="Segoe UI" w:cs="Segoe UI"/>
          </w:rPr>
          <w:delText>y</w:delText>
        </w:r>
      </w:del>
      <w:del w:id="268" w:author="samuele dassatti" w:date="2017-01-18T16:43:00Z">
        <w:r w:rsidRPr="00936B7A" w:rsidDel="00495EFD">
          <w:rPr>
            <w:rFonts w:ascii="Segoe UI" w:hAnsi="Segoe UI" w:cs="Segoe UI"/>
          </w:rPr>
          <w:delText xml:space="preserve"> = </w:delText>
        </w:r>
      </w:del>
      <w:del w:id="269" w:author="samuele dassatti" w:date="2017-01-17T22:35:00Z">
        <w:r w:rsidRPr="00936B7A" w:rsidDel="00C01762">
          <w:rPr>
            <w:rFonts w:ascii="Segoe UI" w:hAnsi="Segoe UI" w:cs="Segoe UI"/>
          </w:rPr>
          <w:delText>input 2</w:delText>
        </w:r>
      </w:del>
    </w:p>
    <w:p w:rsidR="0078795A" w:rsidRPr="00936B7A" w:rsidDel="00495EFD" w:rsidRDefault="003C37BD">
      <w:pPr>
        <w:pStyle w:val="Standard"/>
        <w:rPr>
          <w:del w:id="270" w:author="samuele dassatti" w:date="2017-01-18T16:43:00Z"/>
          <w:rFonts w:ascii="Segoe UI" w:hAnsi="Segoe UI" w:cs="Segoe UI"/>
        </w:rPr>
      </w:pPr>
      <w:del w:id="271" w:author="samuele dassatti" w:date="2017-01-18T16:43:00Z">
        <w:r w:rsidRPr="00936B7A" w:rsidDel="00495EFD">
          <w:rPr>
            <w:rFonts w:ascii="Segoe UI" w:hAnsi="Segoe UI" w:cs="Segoe UI"/>
          </w:rPr>
          <w:tab/>
        </w:r>
      </w:del>
      <w:del w:id="272" w:author="samuele dassatti" w:date="2017-01-17T22:47:00Z">
        <w:r w:rsidRPr="00936B7A" w:rsidDel="005E7BE9">
          <w:rPr>
            <w:rFonts w:ascii="Segoe UI" w:hAnsi="Segoe UI" w:cs="Segoe UI"/>
          </w:rPr>
          <w:delText>i</w:delText>
        </w:r>
      </w:del>
      <w:del w:id="273" w:author="samuele dassatti" w:date="2017-01-18T16:43:00Z">
        <w:r w:rsidRPr="00936B7A" w:rsidDel="00495EFD">
          <w:rPr>
            <w:rFonts w:ascii="Segoe UI" w:hAnsi="Segoe UI" w:cs="Segoe UI"/>
          </w:rPr>
          <w:delText xml:space="preserve">nt </w:delText>
        </w:r>
      </w:del>
      <w:del w:id="274" w:author="samuele dassatti" w:date="2017-01-17T22:47:00Z">
        <w:r w:rsidRPr="00936B7A" w:rsidDel="005E7BE9">
          <w:rPr>
            <w:rFonts w:ascii="Segoe UI" w:hAnsi="Segoe UI" w:cs="Segoe UI"/>
          </w:rPr>
          <w:delText>r</w:delText>
        </w:r>
      </w:del>
      <w:del w:id="275" w:author="samuele dassatti" w:date="2017-01-18T16:43:00Z">
        <w:r w:rsidRPr="00936B7A" w:rsidDel="00495EFD">
          <w:rPr>
            <w:rFonts w:ascii="Segoe UI" w:hAnsi="Segoe UI" w:cs="Segoe UI"/>
          </w:rPr>
          <w:delText xml:space="preserve">esult = </w:delText>
        </w:r>
      </w:del>
      <w:del w:id="276" w:author="samuele dassatti" w:date="2017-01-17T22:46:00Z">
        <w:r w:rsidRPr="00936B7A" w:rsidDel="007C6BC3">
          <w:rPr>
            <w:rFonts w:ascii="Segoe UI" w:hAnsi="Segoe UI" w:cs="Segoe UI"/>
          </w:rPr>
          <w:delText>x</w:delText>
        </w:r>
      </w:del>
      <w:del w:id="277" w:author="samuele dassatti" w:date="2017-01-18T16:43:00Z">
        <w:r w:rsidRPr="00936B7A" w:rsidDel="00495EFD">
          <w:rPr>
            <w:rFonts w:ascii="Segoe UI" w:hAnsi="Segoe UI" w:cs="Segoe UI"/>
          </w:rPr>
          <w:delText xml:space="preserve"> + </w:delText>
        </w:r>
      </w:del>
      <w:del w:id="278" w:author="samuele dassatti" w:date="2017-01-17T22:46:00Z">
        <w:r w:rsidRPr="00936B7A" w:rsidDel="007C6BC3">
          <w:rPr>
            <w:rFonts w:ascii="Segoe UI" w:hAnsi="Segoe UI" w:cs="Segoe UI"/>
          </w:rPr>
          <w:delText>y</w:delText>
        </w:r>
      </w:del>
    </w:p>
    <w:p w:rsidR="0078795A" w:rsidRPr="00936B7A" w:rsidRDefault="003C37BD">
      <w:pPr>
        <w:pStyle w:val="Standard"/>
        <w:rPr>
          <w:rFonts w:ascii="Segoe UI" w:hAnsi="Segoe UI" w:cs="Segoe UI"/>
        </w:rPr>
      </w:pPr>
      <w:del w:id="279" w:author="samuele dassatti" w:date="2017-01-18T16:43:00Z">
        <w:r w:rsidRPr="00936B7A" w:rsidDel="00495EFD">
          <w:rPr>
            <w:rFonts w:ascii="Segoe UI" w:hAnsi="Segoe UI" w:cs="Segoe UI"/>
          </w:rPr>
          <w:tab/>
        </w:r>
      </w:del>
      <w:del w:id="280" w:author="samuele dassatti" w:date="2017-01-17T22:47:00Z">
        <w:r w:rsidRPr="00936B7A" w:rsidDel="005E7BE9">
          <w:rPr>
            <w:rFonts w:ascii="Segoe UI" w:hAnsi="Segoe UI" w:cs="Segoe UI"/>
          </w:rPr>
          <w:delText>w</w:delText>
        </w:r>
      </w:del>
      <w:del w:id="281" w:author="samuele dassatti" w:date="2017-01-18T16:43:00Z">
        <w:r w:rsidRPr="00936B7A" w:rsidDel="00495EFD">
          <w:rPr>
            <w:rFonts w:ascii="Segoe UI" w:hAnsi="Segoe UI" w:cs="Segoe UI"/>
          </w:rPr>
          <w:delText xml:space="preserve">rite </w:delText>
        </w:r>
      </w:del>
      <w:del w:id="282" w:author="samuele dassatti" w:date="2017-01-17T22:47:00Z">
        <w:r w:rsidRPr="00936B7A" w:rsidDel="005E7BE9">
          <w:rPr>
            <w:rFonts w:ascii="Segoe UI" w:hAnsi="Segoe UI" w:cs="Segoe UI"/>
          </w:rPr>
          <w:delText>r</w:delText>
        </w:r>
      </w:del>
      <w:del w:id="283" w:author="samuele dassatti" w:date="2017-01-18T16:43:00Z">
        <w:r w:rsidRPr="00936B7A" w:rsidDel="00495EFD">
          <w:rPr>
            <w:rFonts w:ascii="Segoe UI" w:hAnsi="Segoe UI" w:cs="Segoe UI"/>
          </w:rPr>
          <w:delText>esult</w:delText>
        </w:r>
      </w:del>
    </w:p>
    <w:p w:rsidR="0091618F" w:rsidRPr="00936B7A" w:rsidRDefault="0091618F">
      <w:pPr>
        <w:pStyle w:val="Standard"/>
        <w:rPr>
          <w:ins w:id="284" w:author="samuele dassatti" w:date="2017-01-18T16:44:00Z"/>
          <w:rFonts w:ascii="Segoe UI" w:hAnsi="Segoe UI" w:cs="Segoe UI"/>
        </w:rPr>
      </w:pPr>
    </w:p>
    <w:p w:rsidR="00495EFD" w:rsidRPr="00936B7A" w:rsidRDefault="00495EFD">
      <w:pPr>
        <w:pStyle w:val="Standard"/>
        <w:rPr>
          <w:ins w:id="285" w:author="samuele dassatti" w:date="2017-01-18T16:44:00Z"/>
          <w:rFonts w:ascii="Segoe UI" w:hAnsi="Segoe UI" w:cs="Segoe UI"/>
        </w:rPr>
      </w:pPr>
    </w:p>
    <w:p w:rsidR="00495EFD" w:rsidRPr="00936B7A" w:rsidRDefault="00495EFD">
      <w:pPr>
        <w:pStyle w:val="Standard"/>
        <w:rPr>
          <w:ins w:id="286" w:author="samuele dassatti" w:date="2017-01-18T16:44:00Z"/>
          <w:rFonts w:ascii="Segoe UI" w:hAnsi="Segoe UI" w:cs="Segoe UI"/>
        </w:rPr>
      </w:pPr>
    </w:p>
    <w:p w:rsidR="00495EFD" w:rsidRPr="00936B7A" w:rsidRDefault="00495EFD">
      <w:pPr>
        <w:pStyle w:val="Standard"/>
        <w:rPr>
          <w:ins w:id="287" w:author="samuele dassatti" w:date="2017-01-18T16:47:00Z"/>
          <w:rFonts w:ascii="Segoe UI" w:hAnsi="Segoe UI" w:cs="Segoe UI"/>
        </w:rPr>
      </w:pPr>
    </w:p>
    <w:p w:rsidR="00023517" w:rsidRDefault="00E05130">
      <w:pPr>
        <w:pStyle w:val="Standard"/>
        <w:rPr>
          <w:ins w:id="288" w:author="andrea zanin" w:date="2017-01-28T18:00:00Z"/>
          <w:rFonts w:ascii="Segoe UI" w:hAnsi="Segoe UI" w:cs="Segoe UI"/>
        </w:rPr>
        <w:pPrChange w:id="289" w:author="samuele dassatti" w:date="2017-01-18T16:48:00Z">
          <w:pPr/>
        </w:pPrChange>
      </w:pPr>
      <w:ins w:id="290" w:author="samuele dassatti" w:date="2017-01-18T16:47:00Z">
        <w:r w:rsidRPr="00936B7A">
          <w:rPr>
            <w:rFonts w:ascii="Segoe UI" w:hAnsi="Segoe UI" w:cs="Segoe UI"/>
          </w:rPr>
          <w:t xml:space="preserve">As you can see, the program </w:t>
        </w:r>
      </w:ins>
      <w:ins w:id="291" w:author="samuele dassatti" w:date="2017-01-18T16:52:00Z">
        <w:r w:rsidR="006A3EBF" w:rsidRPr="00936B7A">
          <w:rPr>
            <w:rFonts w:ascii="Segoe UI" w:hAnsi="Segoe UI" w:cs="Segoe UI"/>
          </w:rPr>
          <w:t>treats</w:t>
        </w:r>
      </w:ins>
      <w:ins w:id="292" w:author="samuele dassatti" w:date="2017-01-18T16:47:00Z">
        <w:r w:rsidRPr="00936B7A">
          <w:rPr>
            <w:rFonts w:ascii="Segoe UI" w:hAnsi="Segoe UI" w:cs="Segoe UI"/>
          </w:rPr>
          <w:t xml:space="preserve"> the var</w:t>
        </w:r>
      </w:ins>
      <w:ins w:id="293" w:author="samuele dassatti" w:date="2017-01-18T16:48:00Z">
        <w:r w:rsidRPr="00936B7A">
          <w:rPr>
            <w:rFonts w:ascii="Segoe UI" w:hAnsi="Segoe UI" w:cs="Segoe UI"/>
          </w:rPr>
          <w:t>iables as they were the number they represented.</w:t>
        </w:r>
      </w:ins>
      <w:ins w:id="294" w:author="samuele dassatti" w:date="2017-01-18T16:52:00Z">
        <w:del w:id="295" w:author="andrea zanin" w:date="2017-01-28T18:00:00Z">
          <w:r w:rsidR="006A3EBF" w:rsidRPr="00936B7A" w:rsidDel="00023517">
            <w:rPr>
              <w:rFonts w:ascii="Segoe UI" w:hAnsi="Segoe UI" w:cs="Segoe UI"/>
            </w:rPr>
            <w:delText xml:space="preserve"> </w:delText>
          </w:r>
        </w:del>
      </w:ins>
      <w:ins w:id="296" w:author="andrea zanin" w:date="2017-01-28T18:00:00Z">
        <w:r w:rsidR="00023517">
          <w:rPr>
            <w:rFonts w:ascii="Segoe UI" w:hAnsi="Segoe UI" w:cs="Segoe UI"/>
          </w:rPr>
          <w:br/>
        </w:r>
      </w:ins>
      <w:ins w:id="297" w:author="andrea zanin" w:date="2017-01-28T17:58:00Z">
        <w:r w:rsidR="00023517">
          <w:rPr>
            <w:rFonts w:ascii="Segoe UI" w:hAnsi="Segoe UI" w:cs="Segoe UI"/>
          </w:rPr>
          <w:t>As a rule of thumb the pc will replace the variable</w:t>
        </w:r>
      </w:ins>
      <w:ins w:id="298" w:author="andrea zanin" w:date="2017-01-28T17:59:00Z">
        <w:r w:rsidR="00023517">
          <w:rPr>
            <w:rFonts w:ascii="Segoe UI" w:hAnsi="Segoe UI" w:cs="Segoe UI"/>
          </w:rPr>
          <w:t>’s name with his value in every part of the code, but initialization and declaration of that variable (when the variable is on the left of the =).</w:t>
        </w:r>
      </w:ins>
    </w:p>
    <w:p w:rsidR="00023517" w:rsidRDefault="00023517">
      <w:pPr>
        <w:pStyle w:val="Standard"/>
        <w:rPr>
          <w:ins w:id="299" w:author="andrea zanin" w:date="2017-01-28T18:00:00Z"/>
          <w:rFonts w:ascii="Segoe UI" w:hAnsi="Segoe UI" w:cs="Segoe UI"/>
        </w:rPr>
        <w:pPrChange w:id="300" w:author="samuele dassatti" w:date="2017-01-18T16:48:00Z">
          <w:pPr/>
        </w:pPrChange>
      </w:pPr>
      <w:ins w:id="301" w:author="andrea zanin" w:date="2017-01-28T18:01:00Z">
        <w:r>
          <w:rPr>
            <w:rFonts w:ascii="Segoe UI" w:hAnsi="Segoe UI" w:cs="Segoe UI"/>
          </w:rPr>
          <w:t>So when the pc reads the third row of our code it reasons like this:</w:t>
        </w:r>
      </w:ins>
    </w:p>
    <w:p w:rsidR="00023517" w:rsidRDefault="00023517">
      <w:pPr>
        <w:pStyle w:val="Standard"/>
        <w:rPr>
          <w:ins w:id="302" w:author="andrea zanin" w:date="2017-01-28T18:01:00Z"/>
          <w:rFonts w:ascii="Segoe UI" w:hAnsi="Segoe UI" w:cs="Segoe UI"/>
        </w:rPr>
        <w:pPrChange w:id="303" w:author="samuele dassatti" w:date="2017-01-18T16:48:00Z">
          <w:pPr/>
        </w:pPrChange>
      </w:pPr>
      <w:ins w:id="304" w:author="andrea zanin" w:date="2017-01-28T18:01:00Z">
        <w:r>
          <w:rPr>
            <w:rFonts w:ascii="Segoe UI" w:hAnsi="Segoe UI" w:cs="Segoe UI"/>
          </w:rPr>
          <w:t>i</w:t>
        </w:r>
        <w:r w:rsidRPr="00635688">
          <w:rPr>
            <w:rFonts w:ascii="Segoe UI" w:hAnsi="Segoe UI" w:cs="Segoe UI"/>
          </w:rPr>
          <w:t xml:space="preserve">nt </w:t>
        </w:r>
        <w:r>
          <w:rPr>
            <w:rFonts w:ascii="Segoe UI" w:hAnsi="Segoe UI" w:cs="Segoe UI"/>
          </w:rPr>
          <w:t>R</w:t>
        </w:r>
        <w:r w:rsidRPr="00635688">
          <w:rPr>
            <w:rFonts w:ascii="Segoe UI" w:hAnsi="Segoe UI" w:cs="Segoe UI"/>
          </w:rPr>
          <w:t xml:space="preserve">esult = </w:t>
        </w:r>
        <w:r>
          <w:rPr>
            <w:rFonts w:ascii="Segoe UI" w:hAnsi="Segoe UI" w:cs="Segoe UI"/>
          </w:rPr>
          <w:t>Cypher0</w:t>
        </w:r>
        <w:r w:rsidRPr="00635688">
          <w:rPr>
            <w:rFonts w:ascii="Segoe UI" w:hAnsi="Segoe UI" w:cs="Segoe UI"/>
          </w:rPr>
          <w:t xml:space="preserve"> + </w:t>
        </w:r>
        <w:r>
          <w:rPr>
            <w:rFonts w:ascii="Segoe UI" w:hAnsi="Segoe UI" w:cs="Segoe UI"/>
          </w:rPr>
          <w:t>Cypher1</w:t>
        </w:r>
        <w:bookmarkStart w:id="305" w:name="_GoBack"/>
        <w:bookmarkEnd w:id="305"/>
      </w:ins>
    </w:p>
    <w:p w:rsidR="00023517" w:rsidRDefault="00023517">
      <w:pPr>
        <w:pStyle w:val="Standard"/>
        <w:rPr>
          <w:ins w:id="306" w:author="andrea zanin" w:date="2017-01-28T18:01:00Z"/>
          <w:rFonts w:ascii="Segoe UI" w:hAnsi="Segoe UI" w:cs="Segoe UI"/>
        </w:rPr>
        <w:pPrChange w:id="307" w:author="samuele dassatti" w:date="2017-01-18T16:48:00Z">
          <w:pPr/>
        </w:pPrChange>
      </w:pPr>
      <w:ins w:id="308" w:author="andrea zanin" w:date="2017-01-28T18:01:00Z">
        <w:r>
          <w:rPr>
            <w:rFonts w:ascii="Segoe UI" w:hAnsi="Segoe UI" w:cs="Segoe UI"/>
          </w:rPr>
          <w:lastRenderedPageBreak/>
          <w:t>int Result = 2 + 3</w:t>
        </w:r>
      </w:ins>
    </w:p>
    <w:p w:rsidR="00023517" w:rsidRDefault="00023517">
      <w:pPr>
        <w:pStyle w:val="Standard"/>
        <w:rPr>
          <w:ins w:id="309" w:author="andrea zanin" w:date="2017-01-28T18:01:00Z"/>
          <w:rFonts w:ascii="Segoe UI" w:hAnsi="Segoe UI" w:cs="Segoe UI"/>
        </w:rPr>
        <w:pPrChange w:id="310" w:author="samuele dassatti" w:date="2017-01-18T16:48:00Z">
          <w:pPr/>
        </w:pPrChange>
      </w:pPr>
      <w:ins w:id="311" w:author="andrea zanin" w:date="2017-01-28T18:01:00Z">
        <w:r>
          <w:rPr>
            <w:rFonts w:ascii="Segoe UI" w:hAnsi="Segoe UI" w:cs="Segoe UI"/>
          </w:rPr>
          <w:t>int Result = 5</w:t>
        </w:r>
      </w:ins>
    </w:p>
    <w:p w:rsidR="00023517" w:rsidRDefault="00023517">
      <w:pPr>
        <w:pStyle w:val="Standard"/>
        <w:rPr>
          <w:ins w:id="312" w:author="andrea zanin" w:date="2017-01-28T18:01:00Z"/>
          <w:rFonts w:ascii="Segoe UI" w:hAnsi="Segoe UI" w:cs="Segoe UI"/>
        </w:rPr>
        <w:pPrChange w:id="313" w:author="samuele dassatti" w:date="2017-01-18T16:48:00Z">
          <w:pPr/>
        </w:pPrChange>
      </w:pPr>
    </w:p>
    <w:p w:rsidR="003915E3" w:rsidRDefault="006A3EBF">
      <w:pPr>
        <w:pStyle w:val="Standard"/>
        <w:rPr>
          <w:ins w:id="314" w:author="andrea zanin" w:date="2017-01-28T18:02:00Z"/>
          <w:rFonts w:ascii="Segoe UI" w:hAnsi="Segoe UI" w:cs="Segoe UI"/>
          <w:b/>
          <w:color w:val="C45911" w:themeColor="accent2" w:themeShade="BF"/>
        </w:rPr>
        <w:pPrChange w:id="315" w:author="samuele dassatti" w:date="2017-01-18T16:48:00Z">
          <w:pPr/>
        </w:pPrChange>
      </w:pPr>
      <w:ins w:id="316" w:author="samuele dassatti" w:date="2017-01-18T16:52:00Z">
        <w:r w:rsidRPr="00936B7A">
          <w:rPr>
            <w:rFonts w:ascii="Segoe UI" w:hAnsi="Segoe UI" w:cs="Segoe UI"/>
          </w:rPr>
          <w:t xml:space="preserve">Also, </w:t>
        </w:r>
        <w:r w:rsidR="00AC11E7" w:rsidRPr="00936B7A">
          <w:rPr>
            <w:rFonts w:ascii="Segoe UI" w:hAnsi="Segoe UI" w:cs="Segoe UI"/>
          </w:rPr>
          <w:t xml:space="preserve">if you were wondering why I </w:t>
        </w:r>
      </w:ins>
      <w:ins w:id="317" w:author="samuele dassatti" w:date="2017-01-18T16:53:00Z">
        <w:r w:rsidR="00AC11E7" w:rsidRPr="00936B7A">
          <w:rPr>
            <w:rFonts w:ascii="Segoe UI" w:hAnsi="Segoe UI" w:cs="Segoe UI"/>
          </w:rPr>
          <w:t>start counting from</w:t>
        </w:r>
      </w:ins>
      <w:ins w:id="318" w:author="samuele dassatti" w:date="2017-01-18T16:52:00Z">
        <w:r w:rsidR="00AC11E7" w:rsidRPr="00936B7A">
          <w:rPr>
            <w:rFonts w:ascii="Segoe UI" w:hAnsi="Segoe UI" w:cs="Segoe UI"/>
          </w:rPr>
          <w:t xml:space="preserve"> 0, don’t wo</w:t>
        </w:r>
      </w:ins>
      <w:ins w:id="319" w:author="samuele dassatti" w:date="2017-01-18T16:53:00Z">
        <w:r w:rsidR="00AC11E7" w:rsidRPr="00936B7A">
          <w:rPr>
            <w:rFonts w:ascii="Segoe UI" w:hAnsi="Segoe UI" w:cs="Segoe UI"/>
          </w:rPr>
          <w:t>rry, it’s a common thing in programming, you’ll see this frequently.</w:t>
        </w:r>
      </w:ins>
      <w:ins w:id="320" w:author="samuele dassatti" w:date="2017-01-18T16:40:00Z">
        <w:del w:id="321" w:author="andrea zanin" w:date="2017-01-28T18:02:00Z">
          <w:r w:rsidR="003915E3" w:rsidRPr="00936B7A" w:rsidDel="00023517">
            <w:rPr>
              <w:rFonts w:ascii="Segoe UI" w:hAnsi="Segoe UI" w:cs="Segoe UI"/>
              <w:b/>
              <w:color w:val="C45911" w:themeColor="accent2" w:themeShade="BF"/>
            </w:rPr>
            <w:br w:type="page"/>
          </w:r>
        </w:del>
      </w:ins>
    </w:p>
    <w:p w:rsidR="00023517" w:rsidRDefault="00023517">
      <w:pPr>
        <w:pStyle w:val="Standard"/>
        <w:rPr>
          <w:ins w:id="322" w:author="andrea zanin" w:date="2017-01-28T18:02:00Z"/>
          <w:rFonts w:ascii="Segoe UI" w:hAnsi="Segoe UI" w:cs="Segoe UI"/>
          <w:b/>
          <w:color w:val="C45911" w:themeColor="accent2" w:themeShade="BF"/>
        </w:rPr>
        <w:pPrChange w:id="323" w:author="samuele dassatti" w:date="2017-01-18T16:48:00Z">
          <w:pPr/>
        </w:pPrChange>
      </w:pPr>
    </w:p>
    <w:p w:rsidR="00023517" w:rsidRPr="00936B7A" w:rsidRDefault="00023517">
      <w:pPr>
        <w:pStyle w:val="Standard"/>
        <w:rPr>
          <w:ins w:id="324" w:author="samuele dassatti" w:date="2017-01-18T16:40:00Z"/>
          <w:rFonts w:ascii="Segoe UI" w:hAnsi="Segoe UI" w:cs="Segoe UI"/>
          <w:rPrChange w:id="325" w:author="andrea zanin" w:date="2017-01-28T17:54:00Z">
            <w:rPr>
              <w:ins w:id="326" w:author="samuele dassatti" w:date="2017-01-18T16:40:00Z"/>
              <w:rFonts w:ascii="Segoe UI" w:hAnsi="Segoe UI" w:cs="Segoe UI"/>
              <w:b/>
              <w:color w:val="C45911" w:themeColor="accent2" w:themeShade="BF"/>
            </w:rPr>
          </w:rPrChange>
        </w:rPr>
        <w:pPrChange w:id="327" w:author="samuele dassatti" w:date="2017-01-18T16:48:00Z">
          <w:pPr/>
        </w:pPrChange>
      </w:pPr>
    </w:p>
    <w:p w:rsidR="0078795A" w:rsidRPr="00936B7A" w:rsidDel="00C22C5D" w:rsidRDefault="003C37BD">
      <w:pPr>
        <w:pStyle w:val="Standard"/>
        <w:rPr>
          <w:del w:id="328" w:author="samuele dassatti" w:date="2017-01-17T22:47:00Z"/>
          <w:moveFrom w:id="329" w:author="samuele dassatti" w:date="2017-01-17T22:37:00Z"/>
          <w:rFonts w:ascii="Segoe UI" w:hAnsi="Segoe UI" w:cs="Segoe UI"/>
          <w:b/>
          <w:bCs/>
          <w:color w:val="16B08B"/>
          <w:rPrChange w:id="330" w:author="andrea zanin" w:date="2017-01-28T17:54:00Z">
            <w:rPr>
              <w:del w:id="331" w:author="samuele dassatti" w:date="2017-01-17T22:47:00Z"/>
              <w:moveFrom w:id="332" w:author="samuele dassatti" w:date="2017-01-17T22:37:00Z"/>
              <w:rFonts w:ascii="Segoe UI" w:hAnsi="Segoe UI" w:cs="Segoe UI"/>
            </w:rPr>
          </w:rPrChange>
        </w:rPr>
      </w:pPr>
      <w:moveFromRangeStart w:id="333" w:author="samuele dassatti" w:date="2017-01-17T22:37:00Z" w:name="move472455995"/>
      <w:moveFrom w:id="334" w:author="samuele dassatti" w:date="2017-01-17T22:37:00Z">
        <w:del w:id="335" w:author="samuele dassatti" w:date="2017-01-17T22:47:00Z">
          <w:r w:rsidRPr="00936B7A" w:rsidDel="00C22C5D">
            <w:rPr>
              <w:rFonts w:ascii="Segoe UI" w:hAnsi="Segoe UI" w:cs="Segoe UI"/>
              <w:b/>
              <w:bCs/>
              <w:color w:val="16B08B"/>
              <w:rPrChange w:id="336" w:author="andrea zanin" w:date="2017-01-28T17:54:00Z">
                <w:rPr>
                  <w:rFonts w:ascii="Segoe UI" w:hAnsi="Segoe UI" w:cs="Segoe UI"/>
                </w:rPr>
              </w:rPrChange>
            </w:rPr>
            <w:delText>Pseudocode mean that it's not following the correct syntax of the language, programmers often use it to explain how to do something in a not-language-related way.</w:delText>
          </w:r>
        </w:del>
      </w:moveFrom>
    </w:p>
    <w:moveFromRangeEnd w:id="333"/>
    <w:p w:rsidR="0078795A" w:rsidRPr="00936B7A" w:rsidDel="00C22C5D" w:rsidRDefault="0078795A">
      <w:pPr>
        <w:pStyle w:val="Standard"/>
        <w:rPr>
          <w:del w:id="337" w:author="samuele dassatti" w:date="2017-01-17T22:47:00Z"/>
          <w:rFonts w:ascii="Segoe UI" w:hAnsi="Segoe UI" w:cs="Segoe UI"/>
          <w:b/>
          <w:bCs/>
          <w:color w:val="16B08B"/>
          <w:rPrChange w:id="338" w:author="andrea zanin" w:date="2017-01-28T17:54:00Z">
            <w:rPr>
              <w:del w:id="339" w:author="samuele dassatti" w:date="2017-01-17T22:47:00Z"/>
              <w:rFonts w:ascii="Segoe UI" w:hAnsi="Segoe UI" w:cs="Segoe UI"/>
            </w:rPr>
          </w:rPrChange>
        </w:rPr>
      </w:pPr>
    </w:p>
    <w:p w:rsidR="0078795A" w:rsidRPr="00936B7A" w:rsidRDefault="003C37BD">
      <w:pPr>
        <w:pStyle w:val="Standard"/>
        <w:rPr>
          <w:rFonts w:ascii="Segoe UI" w:hAnsi="Segoe UI" w:cs="Segoe UI"/>
          <w:b/>
          <w:bCs/>
          <w:color w:val="C45911" w:themeColor="accent2" w:themeShade="BF"/>
          <w:rPrChange w:id="340" w:author="andrea zanin" w:date="2017-01-28T17:54:00Z">
            <w:rPr>
              <w:rFonts w:ascii="Segoe UI" w:hAnsi="Segoe UI" w:cs="Segoe UI"/>
              <w:b/>
              <w:bCs/>
              <w:color w:val="800000"/>
            </w:rPr>
          </w:rPrChange>
        </w:rPr>
      </w:pPr>
      <w:del w:id="341" w:author="samuele dassatti" w:date="2017-01-17T22:54:00Z">
        <w:r w:rsidRPr="00936B7A" w:rsidDel="00F92039">
          <w:rPr>
            <w:rFonts w:ascii="Segoe UI" w:hAnsi="Segoe UI" w:cs="Segoe UI"/>
            <w:b/>
            <w:bCs/>
            <w:color w:val="16B08B"/>
            <w:rPrChange w:id="342" w:author="andrea zanin" w:date="2017-01-28T17:54:00Z">
              <w:rPr>
                <w:rFonts w:ascii="Segoe UI" w:hAnsi="Segoe UI" w:cs="Segoe UI"/>
                <w:b/>
                <w:bCs/>
                <w:color w:val="800000"/>
              </w:rPr>
            </w:rPrChange>
          </w:rPr>
          <w:delText>Variables – practice</w:delText>
        </w:r>
      </w:del>
      <w:ins w:id="343" w:author="samuele dassatti" w:date="2017-01-18T16:48:00Z">
        <w:r w:rsidR="00612FB8" w:rsidRPr="00936B7A">
          <w:rPr>
            <w:rFonts w:ascii="Segoe UI" w:hAnsi="Segoe UI" w:cs="Segoe UI"/>
            <w:b/>
            <w:bCs/>
            <w:color w:val="16B08B"/>
          </w:rPr>
          <w:t>PRACTICE</w:t>
        </w:r>
      </w:ins>
    </w:p>
    <w:p w:rsidR="0078795A" w:rsidRPr="00936B7A" w:rsidRDefault="003C37BD">
      <w:pPr>
        <w:pStyle w:val="Standard"/>
        <w:rPr>
          <w:rFonts w:ascii="Segoe UI" w:hAnsi="Segoe UI" w:cs="Segoe UI"/>
        </w:rPr>
      </w:pPr>
      <w:r w:rsidRPr="00936B7A">
        <w:rPr>
          <w:rFonts w:ascii="Segoe UI" w:hAnsi="Segoe UI" w:cs="Segoe UI"/>
        </w:rPr>
        <w:t xml:space="preserve">To use a </w:t>
      </w:r>
      <w:del w:id="344" w:author="samuele dassatti" w:date="2017-01-17T22:53:00Z">
        <w:r w:rsidRPr="00936B7A" w:rsidDel="00F92039">
          <w:rPr>
            <w:rFonts w:ascii="Segoe UI" w:hAnsi="Segoe UI" w:cs="Segoe UI"/>
          </w:rPr>
          <w:delText>variable</w:delText>
        </w:r>
      </w:del>
      <w:ins w:id="345" w:author="samuele dassatti" w:date="2017-01-17T22:53:00Z">
        <w:r w:rsidR="00F92039" w:rsidRPr="00936B7A">
          <w:rPr>
            <w:rFonts w:ascii="Segoe UI" w:hAnsi="Segoe UI" w:cs="Segoe UI"/>
          </w:rPr>
          <w:t>variable,</w:t>
        </w:r>
      </w:ins>
      <w:r w:rsidRPr="00936B7A">
        <w:rPr>
          <w:rFonts w:ascii="Segoe UI" w:hAnsi="Segoe UI" w:cs="Segoe UI"/>
        </w:rPr>
        <w:t xml:space="preserve"> you have to declare it (create the box) and initialize it (put the first </w:t>
      </w:r>
      <w:del w:id="346" w:author="andrea zanin" w:date="2017-01-28T17:47:00Z">
        <w:r w:rsidRPr="00936B7A" w:rsidDel="00DD0904">
          <w:rPr>
            <w:rFonts w:ascii="Segoe UI" w:hAnsi="Segoe UI" w:cs="Segoe UI"/>
          </w:rPr>
          <w:delText xml:space="preserve">value </w:delText>
        </w:r>
      </w:del>
      <w:ins w:id="347" w:author="andrea zanin" w:date="2017-01-28T17:47:00Z">
        <w:r w:rsidR="00DD0904" w:rsidRPr="00936B7A">
          <w:rPr>
            <w:rFonts w:ascii="Segoe UI" w:hAnsi="Segoe UI" w:cs="Segoe UI"/>
          </w:rPr>
          <w:t xml:space="preserve">piece of paper </w:t>
        </w:r>
      </w:ins>
      <w:r w:rsidRPr="00936B7A">
        <w:rPr>
          <w:rFonts w:ascii="Segoe UI" w:hAnsi="Segoe UI" w:cs="Segoe UI"/>
        </w:rPr>
        <w:t>into the box).</w:t>
      </w:r>
    </w:p>
    <w:p w:rsidR="0078795A" w:rsidRPr="00936B7A" w:rsidRDefault="003C37BD">
      <w:pPr>
        <w:pStyle w:val="Standard"/>
        <w:rPr>
          <w:rFonts w:ascii="Segoe UI" w:hAnsi="Segoe UI" w:cs="Segoe UI"/>
        </w:rPr>
      </w:pPr>
      <w:r w:rsidRPr="00936B7A">
        <w:rPr>
          <w:rFonts w:ascii="Segoe UI" w:hAnsi="Segoe UI" w:cs="Segoe UI"/>
        </w:rPr>
        <w:t xml:space="preserve">Declaring syntax: </w:t>
      </w:r>
      <w:r w:rsidRPr="00936B7A">
        <w:rPr>
          <w:rFonts w:ascii="Segoe UI" w:hAnsi="Segoe UI" w:cs="Segoe UI"/>
          <w:color w:val="336600"/>
        </w:rPr>
        <w:t>type</w:t>
      </w:r>
      <w:r w:rsidRPr="00936B7A">
        <w:rPr>
          <w:rFonts w:ascii="Segoe UI" w:hAnsi="Segoe UI" w:cs="Segoe UI"/>
        </w:rPr>
        <w:t xml:space="preserve"> </w:t>
      </w:r>
      <w:r w:rsidRPr="00936B7A">
        <w:rPr>
          <w:rFonts w:ascii="Segoe UI" w:hAnsi="Segoe UI" w:cs="Segoe UI"/>
          <w:color w:val="0066FF"/>
        </w:rPr>
        <w:t>name</w:t>
      </w:r>
      <w:r w:rsidRPr="00936B7A">
        <w:rPr>
          <w:rFonts w:ascii="Segoe UI" w:hAnsi="Segoe UI" w:cs="Segoe UI"/>
        </w:rPr>
        <w:t>;</w:t>
      </w:r>
    </w:p>
    <w:p w:rsidR="0078795A" w:rsidRPr="00936B7A" w:rsidRDefault="003C37BD">
      <w:pPr>
        <w:pStyle w:val="Standard"/>
        <w:rPr>
          <w:rFonts w:ascii="Segoe UI" w:hAnsi="Segoe UI" w:cs="Segoe UI"/>
        </w:rPr>
      </w:pPr>
      <w:del w:id="348" w:author="andrea zanin" w:date="2017-01-28T17:48:00Z">
        <w:r w:rsidRPr="00936B7A" w:rsidDel="00936B7A">
          <w:rPr>
            <w:rFonts w:ascii="Segoe UI" w:hAnsi="Segoe UI" w:cs="Segoe UI"/>
          </w:rPr>
          <w:delText>ie.</w:delText>
        </w:r>
      </w:del>
      <w:ins w:id="349" w:author="andrea zanin" w:date="2017-01-28T17:48:00Z">
        <w:r w:rsidR="00936B7A" w:rsidRPr="00936B7A">
          <w:rPr>
            <w:rFonts w:ascii="Segoe UI" w:hAnsi="Segoe UI" w:cs="Segoe UI"/>
          </w:rPr>
          <w:t>e.g.</w:t>
        </w:r>
      </w:ins>
      <w:r w:rsidRPr="00936B7A">
        <w:rPr>
          <w:rFonts w:ascii="Segoe UI" w:hAnsi="Segoe UI" w:cs="Segoe UI"/>
        </w:rPr>
        <w:tab/>
      </w:r>
      <w:r w:rsidRPr="00936B7A">
        <w:rPr>
          <w:rFonts w:ascii="Segoe UI" w:hAnsi="Segoe UI" w:cs="Segoe UI"/>
          <w:color w:val="336600"/>
        </w:rPr>
        <w:t>int</w:t>
      </w:r>
      <w:r w:rsidRPr="00936B7A">
        <w:rPr>
          <w:rFonts w:ascii="Segoe UI" w:hAnsi="Segoe UI" w:cs="Segoe UI"/>
        </w:rPr>
        <w:t xml:space="preserve"> </w:t>
      </w:r>
      <w:r w:rsidRPr="00936B7A">
        <w:rPr>
          <w:rFonts w:ascii="Segoe UI" w:hAnsi="Segoe UI" w:cs="Segoe UI"/>
          <w:color w:val="0066FF"/>
        </w:rPr>
        <w:t>x</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336600"/>
        </w:rPr>
        <w:t>int</w:t>
      </w:r>
      <w:r w:rsidRPr="00936B7A">
        <w:rPr>
          <w:rFonts w:ascii="Segoe UI" w:hAnsi="Segoe UI" w:cs="Segoe UI"/>
        </w:rPr>
        <w:t xml:space="preserve"> </w:t>
      </w:r>
      <w:r w:rsidRPr="00936B7A">
        <w:rPr>
          <w:rFonts w:ascii="Segoe UI" w:hAnsi="Segoe UI" w:cs="Segoe UI"/>
          <w:color w:val="0066FF"/>
        </w:rPr>
        <w:t>y</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336600"/>
        </w:rPr>
        <w:t>char</w:t>
      </w:r>
      <w:r w:rsidRPr="00936B7A">
        <w:rPr>
          <w:rFonts w:ascii="Segoe UI" w:hAnsi="Segoe UI" w:cs="Segoe UI"/>
        </w:rPr>
        <w:t xml:space="preserve"> </w:t>
      </w:r>
      <w:del w:id="350" w:author="samuele dassatti" w:date="2017-01-18T16:58:00Z">
        <w:r w:rsidRPr="00936B7A" w:rsidDel="00670F25">
          <w:rPr>
            <w:rFonts w:ascii="Segoe UI" w:hAnsi="Segoe UI" w:cs="Segoe UI"/>
            <w:color w:val="0066FF"/>
          </w:rPr>
          <w:delText>carattere</w:delText>
        </w:r>
      </w:del>
      <w:ins w:id="351" w:author="samuele dassatti" w:date="2017-01-18T16:58:00Z">
        <w:r w:rsidR="00670F25" w:rsidRPr="00936B7A">
          <w:rPr>
            <w:rFonts w:ascii="Segoe UI" w:hAnsi="Segoe UI" w:cs="Segoe UI"/>
            <w:color w:val="0066FF"/>
          </w:rPr>
          <w:t>character</w:t>
        </w:r>
      </w:ins>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336600"/>
        </w:rPr>
        <w:t>bool</w:t>
      </w:r>
      <w:r w:rsidRPr="00936B7A">
        <w:rPr>
          <w:rFonts w:ascii="Segoe UI" w:hAnsi="Segoe UI" w:cs="Segoe UI"/>
        </w:rPr>
        <w:t xml:space="preserve"> </w:t>
      </w:r>
      <w:r w:rsidRPr="00936B7A">
        <w:rPr>
          <w:rFonts w:ascii="Segoe UI" w:hAnsi="Segoe UI" w:cs="Segoe UI"/>
          <w:color w:val="0066FF"/>
        </w:rPr>
        <w:t>raining</w:t>
      </w:r>
      <w:r w:rsidRPr="00936B7A">
        <w:rPr>
          <w:rFonts w:ascii="Segoe UI" w:hAnsi="Segoe UI" w:cs="Segoe UI"/>
        </w:rPr>
        <w:t>;</w:t>
      </w:r>
    </w:p>
    <w:p w:rsidR="0078795A" w:rsidRPr="00936B7A" w:rsidRDefault="0078795A">
      <w:pPr>
        <w:pStyle w:val="Standard"/>
        <w:rPr>
          <w:rFonts w:ascii="Segoe UI" w:hAnsi="Segoe UI" w:cs="Segoe UI"/>
        </w:rPr>
      </w:pPr>
    </w:p>
    <w:p w:rsidR="0078795A" w:rsidRPr="00936B7A" w:rsidRDefault="003C37BD">
      <w:pPr>
        <w:pStyle w:val="Standard"/>
        <w:rPr>
          <w:rFonts w:ascii="Segoe UI" w:hAnsi="Segoe UI" w:cs="Segoe UI"/>
        </w:rPr>
      </w:pPr>
      <w:r w:rsidRPr="00936B7A">
        <w:rPr>
          <w:rFonts w:ascii="Segoe UI" w:hAnsi="Segoe UI" w:cs="Segoe UI"/>
        </w:rPr>
        <w:t xml:space="preserve">Initializing syntax: </w:t>
      </w:r>
      <w:r w:rsidRPr="00936B7A">
        <w:rPr>
          <w:rFonts w:ascii="Segoe UI" w:hAnsi="Segoe UI" w:cs="Segoe UI"/>
          <w:color w:val="0066FF"/>
        </w:rPr>
        <w:t>name</w:t>
      </w:r>
      <w:r w:rsidRPr="00936B7A">
        <w:rPr>
          <w:rFonts w:ascii="Segoe UI" w:hAnsi="Segoe UI" w:cs="Segoe UI"/>
        </w:rPr>
        <w:t xml:space="preserve"> = </w:t>
      </w:r>
      <w:r w:rsidRPr="00936B7A">
        <w:rPr>
          <w:rFonts w:ascii="Segoe UI" w:hAnsi="Segoe UI" w:cs="Segoe UI"/>
          <w:color w:val="FF0000"/>
        </w:rPr>
        <w:t>value</w:t>
      </w:r>
      <w:del w:id="352" w:author="samuele dassatti" w:date="2017-01-18T17:05:00Z">
        <w:r w:rsidRPr="00936B7A" w:rsidDel="006737E4">
          <w:rPr>
            <w:rFonts w:ascii="Segoe UI" w:hAnsi="Segoe UI" w:cs="Segoe UI"/>
          </w:rPr>
          <w:delText xml:space="preserve"> </w:delText>
        </w:r>
      </w:del>
      <w:r w:rsidRPr="00936B7A">
        <w:rPr>
          <w:rFonts w:ascii="Segoe UI" w:hAnsi="Segoe UI" w:cs="Segoe UI"/>
        </w:rPr>
        <w:t>;</w:t>
      </w:r>
    </w:p>
    <w:p w:rsidR="0078795A" w:rsidRPr="00936B7A" w:rsidRDefault="003C37BD">
      <w:pPr>
        <w:pStyle w:val="Standard"/>
        <w:rPr>
          <w:rFonts w:ascii="Segoe UI" w:hAnsi="Segoe UI" w:cs="Segoe UI"/>
        </w:rPr>
      </w:pPr>
      <w:del w:id="353" w:author="andrea zanin" w:date="2017-01-28T17:48:00Z">
        <w:r w:rsidRPr="00936B7A" w:rsidDel="00936B7A">
          <w:rPr>
            <w:rFonts w:ascii="Segoe UI" w:hAnsi="Segoe UI" w:cs="Segoe UI"/>
          </w:rPr>
          <w:delText>ie.</w:delText>
        </w:r>
      </w:del>
      <w:ins w:id="354" w:author="andrea zanin" w:date="2017-01-28T17:48:00Z">
        <w:r w:rsidR="00936B7A" w:rsidRPr="00936B7A">
          <w:rPr>
            <w:rFonts w:ascii="Segoe UI" w:hAnsi="Segoe UI" w:cs="Segoe UI"/>
          </w:rPr>
          <w:t>e.g.</w:t>
        </w:r>
      </w:ins>
      <w:r w:rsidRPr="00936B7A">
        <w:rPr>
          <w:rFonts w:ascii="Segoe UI" w:hAnsi="Segoe UI" w:cs="Segoe UI"/>
        </w:rPr>
        <w:tab/>
      </w:r>
      <w:r w:rsidRPr="00936B7A">
        <w:rPr>
          <w:rFonts w:ascii="Segoe UI" w:hAnsi="Segoe UI" w:cs="Segoe UI"/>
          <w:color w:val="0066FF"/>
        </w:rPr>
        <w:t>x</w:t>
      </w:r>
      <w:r w:rsidRPr="00936B7A">
        <w:rPr>
          <w:rFonts w:ascii="Segoe UI" w:hAnsi="Segoe UI" w:cs="Segoe UI"/>
        </w:rPr>
        <w:t xml:space="preserve"> = </w:t>
      </w:r>
      <w:r w:rsidRPr="00936B7A">
        <w:rPr>
          <w:rFonts w:ascii="Segoe UI" w:hAnsi="Segoe UI" w:cs="Segoe UI"/>
          <w:color w:val="FF0000"/>
        </w:rPr>
        <w:t>-5</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0066FF"/>
        </w:rPr>
        <w:t>y</w:t>
      </w:r>
      <w:r w:rsidRPr="00936B7A">
        <w:rPr>
          <w:rFonts w:ascii="Segoe UI" w:hAnsi="Segoe UI" w:cs="Segoe UI"/>
        </w:rPr>
        <w:t xml:space="preserve"> = </w:t>
      </w:r>
      <w:r w:rsidRPr="00936B7A">
        <w:rPr>
          <w:rFonts w:ascii="Segoe UI" w:hAnsi="Segoe UI" w:cs="Segoe UI"/>
          <w:color w:val="FF0000"/>
        </w:rPr>
        <w:t>3</w:t>
      </w:r>
      <w:r w:rsidRPr="00936B7A">
        <w:rPr>
          <w:rFonts w:ascii="Segoe UI" w:hAnsi="Segoe UI" w:cs="Segoe UI"/>
        </w:rPr>
        <w:t>;</w:t>
      </w:r>
    </w:p>
    <w:p w:rsidR="0078795A" w:rsidRPr="00936B7A" w:rsidRDefault="003C37BD">
      <w:pPr>
        <w:pStyle w:val="Standard"/>
        <w:rPr>
          <w:rFonts w:ascii="Segoe UI" w:hAnsi="Segoe UI" w:cs="Segoe UI"/>
        </w:rPr>
      </w:pPr>
      <w:r w:rsidRPr="00936B7A">
        <w:rPr>
          <w:rFonts w:ascii="Segoe UI" w:hAnsi="Segoe UI" w:cs="Segoe UI"/>
        </w:rPr>
        <w:tab/>
      </w:r>
      <w:del w:id="355" w:author="samuele dassatti" w:date="2017-01-18T16:57:00Z">
        <w:r w:rsidRPr="00936B7A" w:rsidDel="00670F25">
          <w:rPr>
            <w:rFonts w:ascii="Segoe UI" w:hAnsi="Segoe UI" w:cs="Segoe UI"/>
            <w:color w:val="0066FF"/>
          </w:rPr>
          <w:delText>carattere</w:delText>
        </w:r>
        <w:r w:rsidRPr="00936B7A" w:rsidDel="00670F25">
          <w:rPr>
            <w:rFonts w:ascii="Segoe UI" w:hAnsi="Segoe UI" w:cs="Segoe UI"/>
          </w:rPr>
          <w:delText xml:space="preserve"> </w:delText>
        </w:r>
      </w:del>
      <w:ins w:id="356" w:author="samuele dassatti" w:date="2017-01-18T16:57:00Z">
        <w:r w:rsidR="00670F25" w:rsidRPr="00936B7A">
          <w:rPr>
            <w:rFonts w:ascii="Segoe UI" w:hAnsi="Segoe UI" w:cs="Segoe UI"/>
            <w:color w:val="0066FF"/>
          </w:rPr>
          <w:t>character</w:t>
        </w:r>
        <w:r w:rsidR="00670F25" w:rsidRPr="00936B7A">
          <w:rPr>
            <w:rFonts w:ascii="Segoe UI" w:hAnsi="Segoe UI" w:cs="Segoe UI"/>
          </w:rPr>
          <w:t xml:space="preserve"> </w:t>
        </w:r>
      </w:ins>
      <w:r w:rsidRPr="00936B7A">
        <w:rPr>
          <w:rFonts w:ascii="Segoe UI" w:hAnsi="Segoe UI" w:cs="Segoe UI"/>
        </w:rPr>
        <w:t xml:space="preserve">= </w:t>
      </w:r>
      <w:r w:rsidRPr="00936B7A">
        <w:rPr>
          <w:rFonts w:ascii="Segoe UI" w:hAnsi="Segoe UI" w:cs="Segoe UI"/>
          <w:color w:val="FF0000"/>
        </w:rPr>
        <w:t>"t"</w:t>
      </w:r>
      <w:r w:rsidRPr="00936B7A">
        <w:rPr>
          <w:rFonts w:ascii="Segoe UI" w:hAnsi="Segoe UI" w:cs="Segoe UI"/>
          <w:color w:val="000000"/>
        </w:rPr>
        <w:t>;</w:t>
      </w:r>
    </w:p>
    <w:p w:rsidR="0078795A" w:rsidRPr="00936B7A" w:rsidRDefault="003C37BD">
      <w:pPr>
        <w:pStyle w:val="Standard"/>
        <w:rPr>
          <w:rFonts w:ascii="Segoe UI" w:hAnsi="Segoe UI" w:cs="Segoe UI"/>
        </w:rPr>
      </w:pPr>
      <w:r w:rsidRPr="00936B7A">
        <w:rPr>
          <w:rFonts w:ascii="Segoe UI" w:hAnsi="Segoe UI" w:cs="Segoe UI"/>
        </w:rPr>
        <w:tab/>
      </w:r>
      <w:r w:rsidRPr="00936B7A">
        <w:rPr>
          <w:rFonts w:ascii="Segoe UI" w:hAnsi="Segoe UI" w:cs="Segoe UI"/>
          <w:color w:val="0066FF"/>
        </w:rPr>
        <w:t>raining</w:t>
      </w:r>
      <w:r w:rsidRPr="00936B7A">
        <w:rPr>
          <w:rFonts w:ascii="Segoe UI" w:hAnsi="Segoe UI" w:cs="Segoe UI"/>
        </w:rPr>
        <w:t xml:space="preserve"> = </w:t>
      </w:r>
      <w:r w:rsidRPr="00936B7A">
        <w:rPr>
          <w:rFonts w:ascii="Segoe UI" w:hAnsi="Segoe UI" w:cs="Segoe UI"/>
          <w:color w:val="FF0000"/>
        </w:rPr>
        <w:t>false</w:t>
      </w:r>
      <w:r w:rsidRPr="00936B7A">
        <w:rPr>
          <w:rFonts w:ascii="Segoe UI" w:hAnsi="Segoe UI" w:cs="Segoe UI"/>
        </w:rPr>
        <w:t>;</w:t>
      </w:r>
    </w:p>
    <w:p w:rsidR="0078795A" w:rsidRPr="00936B7A" w:rsidRDefault="0078795A">
      <w:pPr>
        <w:pStyle w:val="Standard"/>
        <w:rPr>
          <w:rFonts w:ascii="Segoe UI" w:hAnsi="Segoe UI" w:cs="Segoe UI"/>
        </w:rPr>
      </w:pPr>
    </w:p>
    <w:p w:rsidR="0078795A" w:rsidRPr="00936B7A" w:rsidRDefault="003C37BD">
      <w:pPr>
        <w:pStyle w:val="Standard"/>
        <w:rPr>
          <w:rFonts w:ascii="Segoe UI" w:hAnsi="Segoe UI" w:cs="Segoe UI"/>
        </w:rPr>
      </w:pPr>
      <w:r w:rsidRPr="00936B7A">
        <w:rPr>
          <w:rFonts w:ascii="Segoe UI" w:hAnsi="Segoe UI" w:cs="Segoe UI"/>
        </w:rPr>
        <w:t>We can do both the declaring and initializing in just one line like this:</w:t>
      </w:r>
    </w:p>
    <w:p w:rsidR="0078795A" w:rsidRPr="00936B7A" w:rsidRDefault="003C37BD">
      <w:pPr>
        <w:pStyle w:val="Standard"/>
        <w:rPr>
          <w:rFonts w:ascii="Segoe UI" w:hAnsi="Segoe UI" w:cs="Segoe UI"/>
        </w:rPr>
      </w:pPr>
      <w:r w:rsidRPr="00936B7A">
        <w:rPr>
          <w:rFonts w:ascii="Segoe UI" w:hAnsi="Segoe UI" w:cs="Segoe UI"/>
          <w:color w:val="336600"/>
        </w:rPr>
        <w:tab/>
        <w:t>int</w:t>
      </w:r>
      <w:r w:rsidRPr="00936B7A">
        <w:rPr>
          <w:rFonts w:ascii="Segoe UI" w:hAnsi="Segoe UI" w:cs="Segoe UI"/>
        </w:rPr>
        <w:t xml:space="preserve"> </w:t>
      </w:r>
      <w:r w:rsidRPr="00936B7A">
        <w:rPr>
          <w:rFonts w:ascii="Segoe UI" w:hAnsi="Segoe UI" w:cs="Segoe UI"/>
          <w:color w:val="0066FF"/>
        </w:rPr>
        <w:t xml:space="preserve">x </w:t>
      </w:r>
      <w:r w:rsidRPr="00936B7A">
        <w:rPr>
          <w:rFonts w:ascii="Segoe UI" w:hAnsi="Segoe UI" w:cs="Segoe UI"/>
          <w:color w:val="000000"/>
        </w:rPr>
        <w:t xml:space="preserve">= </w:t>
      </w:r>
      <w:r w:rsidRPr="00936B7A">
        <w:rPr>
          <w:rFonts w:ascii="Segoe UI" w:hAnsi="Segoe UI" w:cs="Segoe UI"/>
          <w:color w:val="FF0000"/>
        </w:rPr>
        <w:t>-5</w:t>
      </w:r>
      <w:r w:rsidRPr="00936B7A">
        <w:rPr>
          <w:rFonts w:ascii="Segoe UI" w:hAnsi="Segoe UI" w:cs="Segoe UI"/>
          <w:color w:val="000000"/>
        </w:rPr>
        <w:t>;</w:t>
      </w:r>
    </w:p>
    <w:p w:rsidR="0078795A" w:rsidRPr="00936B7A" w:rsidRDefault="003C37BD">
      <w:pPr>
        <w:pStyle w:val="Standard"/>
        <w:rPr>
          <w:rFonts w:ascii="Segoe UI" w:hAnsi="Segoe UI" w:cs="Segoe UI"/>
          <w:color w:val="000000"/>
        </w:rPr>
      </w:pPr>
      <w:r w:rsidRPr="00936B7A">
        <w:rPr>
          <w:rFonts w:ascii="Segoe UI" w:hAnsi="Segoe UI" w:cs="Segoe UI"/>
          <w:color w:val="000000"/>
        </w:rPr>
        <w:t>or we can use a variable as value for the initializing</w:t>
      </w:r>
    </w:p>
    <w:p w:rsidR="0078795A" w:rsidRPr="00936B7A" w:rsidRDefault="003C37BD">
      <w:pPr>
        <w:pStyle w:val="Standard"/>
        <w:rPr>
          <w:rFonts w:ascii="Segoe UI" w:hAnsi="Segoe UI" w:cs="Segoe UI"/>
          <w:color w:val="000000"/>
        </w:rPr>
      </w:pPr>
      <w:r w:rsidRPr="00936B7A">
        <w:rPr>
          <w:rFonts w:ascii="Segoe UI" w:hAnsi="Segoe UI" w:cs="Segoe UI"/>
          <w:color w:val="000000"/>
        </w:rPr>
        <w:tab/>
      </w:r>
      <w:r w:rsidRPr="00936B7A">
        <w:rPr>
          <w:rFonts w:ascii="Segoe UI" w:hAnsi="Segoe UI" w:cs="Segoe UI"/>
          <w:color w:val="336600"/>
        </w:rPr>
        <w:t>int</w:t>
      </w:r>
      <w:r w:rsidRPr="00936B7A">
        <w:rPr>
          <w:rFonts w:ascii="Segoe UI" w:hAnsi="Segoe UI" w:cs="Segoe UI"/>
          <w:color w:val="000000"/>
        </w:rPr>
        <w:t xml:space="preserve"> </w:t>
      </w:r>
      <w:r w:rsidRPr="00936B7A">
        <w:rPr>
          <w:rFonts w:ascii="Segoe UI" w:hAnsi="Segoe UI" w:cs="Segoe UI"/>
          <w:color w:val="0066FF"/>
        </w:rPr>
        <w:t xml:space="preserve">x </w:t>
      </w:r>
      <w:r w:rsidRPr="00936B7A">
        <w:rPr>
          <w:rFonts w:ascii="Segoe UI" w:hAnsi="Segoe UI" w:cs="Segoe UI"/>
          <w:color w:val="000000"/>
        </w:rPr>
        <w:t xml:space="preserve">= </w:t>
      </w:r>
      <w:r w:rsidRPr="00BC59CE">
        <w:rPr>
          <w:rFonts w:ascii="Segoe UI" w:hAnsi="Segoe UI" w:cs="Segoe UI"/>
          <w:color w:val="FF0000"/>
          <w:rPrChange w:id="357" w:author="andrea zanin" w:date="2017-01-28T18:47:00Z">
            <w:rPr>
              <w:rFonts w:ascii="Segoe UI" w:hAnsi="Segoe UI" w:cs="Segoe UI"/>
              <w:color w:val="0066FF"/>
            </w:rPr>
          </w:rPrChange>
        </w:rPr>
        <w:t>y</w:t>
      </w:r>
      <w:r w:rsidRPr="00936B7A">
        <w:rPr>
          <w:rFonts w:ascii="Segoe UI" w:hAnsi="Segoe UI" w:cs="Segoe UI"/>
          <w:color w:val="000000"/>
        </w:rPr>
        <w:t>;</w:t>
      </w:r>
    </w:p>
    <w:p w:rsidR="0078795A" w:rsidRPr="00936B7A" w:rsidRDefault="0078795A">
      <w:pPr>
        <w:pStyle w:val="Standard"/>
        <w:rPr>
          <w:rFonts w:ascii="Segoe UI" w:hAnsi="Segoe UI" w:cs="Segoe UI"/>
          <w:color w:val="000000"/>
        </w:rPr>
      </w:pPr>
    </w:p>
    <w:p w:rsidR="0078795A" w:rsidRPr="00936B7A" w:rsidRDefault="003C37BD">
      <w:pPr>
        <w:pStyle w:val="Standard"/>
        <w:rPr>
          <w:rFonts w:ascii="Segoe UI" w:hAnsi="Segoe UI" w:cs="Segoe UI"/>
          <w:color w:val="000000"/>
        </w:rPr>
      </w:pPr>
      <w:r w:rsidRPr="00936B7A">
        <w:rPr>
          <w:rFonts w:ascii="Segoe UI" w:hAnsi="Segoe UI" w:cs="Segoe UI"/>
          <w:color w:val="000000"/>
        </w:rPr>
        <w:t>After this first 2 steps the variable is ready. So we will write our first program: you should have already created a new project from the previous chapters, if not go back and read them.</w:t>
      </w:r>
    </w:p>
    <w:p w:rsidR="0078795A" w:rsidRPr="00936B7A" w:rsidRDefault="003C37BD">
      <w:pPr>
        <w:pStyle w:val="Standard"/>
        <w:rPr>
          <w:rFonts w:ascii="Segoe UI" w:hAnsi="Segoe UI" w:cs="Segoe UI"/>
          <w:color w:val="000000"/>
        </w:rPr>
      </w:pPr>
      <w:r w:rsidRPr="00936B7A">
        <w:rPr>
          <w:rFonts w:ascii="Segoe UI" w:hAnsi="Segoe UI" w:cs="Segoe UI"/>
          <w:color w:val="000000"/>
        </w:rPr>
        <w:t xml:space="preserve">Visual studio already prepared for you many lines of code, at the moment you don't need to know what those lines do, the important part is that all the code we are going to write must be placed </w:t>
      </w:r>
      <w:del w:id="358" w:author="andrea zanin" w:date="2017-01-28T17:50:00Z">
        <w:r w:rsidRPr="00936B7A" w:rsidDel="00936B7A">
          <w:rPr>
            <w:rFonts w:ascii="Segoe UI" w:hAnsi="Segoe UI" w:cs="Segoe UI"/>
            <w:color w:val="000000"/>
          </w:rPr>
          <w:delText>beetween</w:delText>
        </w:r>
      </w:del>
      <w:ins w:id="359" w:author="andrea zanin" w:date="2017-01-28T17:50:00Z">
        <w:r w:rsidR="00936B7A" w:rsidRPr="00936B7A">
          <w:rPr>
            <w:rFonts w:ascii="Segoe UI" w:hAnsi="Segoe UI" w:cs="Segoe UI"/>
            <w:color w:val="000000"/>
          </w:rPr>
          <w:t>between</w:t>
        </w:r>
      </w:ins>
      <w:r w:rsidRPr="00936B7A">
        <w:rPr>
          <w:rFonts w:ascii="Segoe UI" w:hAnsi="Segoe UI" w:cs="Segoe UI"/>
          <w:color w:val="000000"/>
        </w:rPr>
        <w:t xml:space="preserve"> the { } after </w:t>
      </w:r>
      <w:r w:rsidRPr="00936B7A">
        <w:rPr>
          <w:rFonts w:ascii="Segoe UI" w:hAnsi="Segoe UI" w:cs="Segoe UI"/>
          <w:i/>
          <w:iCs/>
          <w:color w:val="000000"/>
          <w:shd w:val="clear" w:color="auto" w:fill="FFFFFF"/>
        </w:rPr>
        <w:t>static void Main(string[] args)</w:t>
      </w:r>
    </w:p>
    <w:p w:rsidR="0078795A" w:rsidRPr="00936B7A" w:rsidRDefault="0078795A">
      <w:pPr>
        <w:pStyle w:val="Standard"/>
        <w:rPr>
          <w:rFonts w:ascii="Segoe UI" w:hAnsi="Segoe UI" w:cs="Segoe UI"/>
          <w:i/>
          <w:iCs/>
          <w:color w:val="000000"/>
          <w:shd w:val="clear" w:color="auto" w:fill="FFFFFF"/>
        </w:rPr>
      </w:pPr>
    </w:p>
    <w:p w:rsidR="0078795A" w:rsidRPr="00936B7A" w:rsidRDefault="003C37BD">
      <w:pPr>
        <w:pStyle w:val="Standard"/>
        <w:rPr>
          <w:rFonts w:ascii="Segoe UI" w:hAnsi="Segoe UI" w:cs="Segoe UI"/>
          <w:color w:val="000000"/>
        </w:rPr>
      </w:pPr>
      <w:r w:rsidRPr="00936B7A">
        <w:rPr>
          <w:rFonts w:ascii="Segoe UI" w:hAnsi="Segoe UI" w:cs="Segoe UI"/>
          <w:color w:val="000000"/>
          <w:shd w:val="clear" w:color="auto" w:fill="FFFFFF"/>
        </w:rPr>
        <w:t>Our program will sum 2 integers and write the result, the code is this:</w:t>
      </w:r>
    </w:p>
    <w:p w:rsidR="0078795A" w:rsidRPr="00936B7A" w:rsidRDefault="003C37BD">
      <w:pPr>
        <w:pStyle w:val="Standard"/>
        <w:rPr>
          <w:rFonts w:ascii="Segoe UI" w:hAnsi="Segoe UI" w:cs="Segoe UI"/>
          <w:color w:val="7030A0"/>
          <w:rPrChange w:id="360" w:author="andrea zanin" w:date="2017-01-28T17:54:00Z">
            <w:rPr>
              <w:color w:val="7030A0"/>
            </w:rPr>
          </w:rPrChange>
        </w:rPr>
      </w:pPr>
      <w:r w:rsidRPr="00936B7A">
        <w:rPr>
          <w:rFonts w:ascii="Segoe UI" w:hAnsi="Segoe UI" w:cs="Segoe UI"/>
          <w:color w:val="000000"/>
          <w:sz w:val="19"/>
          <w:shd w:val="clear" w:color="auto" w:fill="FFFFFF"/>
          <w:rPrChange w:id="361" w:author="andrea zanin" w:date="2017-01-28T17:54:00Z">
            <w:rPr>
              <w:rFonts w:ascii="Consolas" w:hAnsi="Consolas"/>
              <w:color w:val="000000"/>
              <w:sz w:val="19"/>
              <w:shd w:val="clear" w:color="auto" w:fill="FFFFFF"/>
            </w:rPr>
          </w:rPrChange>
        </w:rPr>
        <w:t xml:space="preserve">       </w:t>
      </w:r>
      <w:r w:rsidRPr="00936B7A">
        <w:rPr>
          <w:rFonts w:ascii="Segoe UI" w:hAnsi="Segoe UI" w:cs="Segoe UI"/>
          <w:color w:val="000000"/>
          <w:shd w:val="clear" w:color="auto" w:fill="FFFFFF"/>
        </w:rPr>
        <w:t xml:space="preserve"> </w:t>
      </w:r>
      <w:ins w:id="362" w:author="andrea zanin" w:date="2017-01-28T17:56:00Z">
        <w:r w:rsidR="00936B7A">
          <w:rPr>
            <w:rFonts w:ascii="Segoe UI" w:hAnsi="Segoe UI" w:cs="Segoe UI"/>
            <w:color w:val="000000"/>
            <w:shd w:val="clear" w:color="auto" w:fill="FFFFFF"/>
          </w:rPr>
          <w:tab/>
          <w:t xml:space="preserve"> </w:t>
        </w:r>
      </w:ins>
      <w:r w:rsidRPr="00936B7A">
        <w:rPr>
          <w:rFonts w:ascii="Segoe UI" w:hAnsi="Segoe UI" w:cs="Segoe UI"/>
          <w:color w:val="7030A0"/>
          <w:shd w:val="clear" w:color="auto" w:fill="FFFFFF"/>
        </w:rPr>
        <w:t>int x;</w:t>
      </w:r>
    </w:p>
    <w:p w:rsidR="0078795A" w:rsidRPr="00936B7A" w:rsidRDefault="003C37BD">
      <w:pPr>
        <w:pStyle w:val="Standard"/>
        <w:rPr>
          <w:rFonts w:ascii="Segoe UI" w:hAnsi="Segoe UI" w:cs="Segoe UI"/>
          <w:color w:val="7030A0"/>
        </w:rPr>
      </w:pPr>
      <w:r w:rsidRPr="00936B7A">
        <w:rPr>
          <w:rFonts w:ascii="Segoe UI" w:hAnsi="Segoe UI" w:cs="Segoe UI"/>
          <w:color w:val="7030A0"/>
          <w:shd w:val="clear" w:color="auto" w:fill="FFFFFF"/>
        </w:rPr>
        <w:t xml:space="preserve">            int y;</w:t>
      </w:r>
    </w:p>
    <w:p w:rsidR="0078795A" w:rsidRPr="00936B7A" w:rsidRDefault="003C37BD">
      <w:pPr>
        <w:pStyle w:val="Standard"/>
        <w:rPr>
          <w:rFonts w:ascii="Segoe UI" w:hAnsi="Segoe UI" w:cs="Segoe UI"/>
          <w:color w:val="7030A0"/>
          <w:shd w:val="clear" w:color="auto" w:fill="FFFFFF"/>
        </w:rPr>
      </w:pPr>
      <w:r w:rsidRPr="00936B7A">
        <w:rPr>
          <w:rFonts w:ascii="Segoe UI" w:hAnsi="Segoe UI" w:cs="Segoe UI"/>
          <w:color w:val="7030A0"/>
          <w:shd w:val="clear" w:color="auto" w:fill="FFFFFF"/>
        </w:rPr>
        <w:t xml:space="preserve">            x = 5;</w:t>
      </w:r>
    </w:p>
    <w:p w:rsidR="0078795A" w:rsidRPr="00936B7A" w:rsidRDefault="003C37BD">
      <w:pPr>
        <w:pStyle w:val="Standard"/>
        <w:rPr>
          <w:rFonts w:ascii="Segoe UI" w:hAnsi="Segoe UI" w:cs="Segoe UI"/>
          <w:color w:val="7030A0"/>
          <w:shd w:val="clear" w:color="auto" w:fill="FFFFFF"/>
        </w:rPr>
      </w:pPr>
      <w:r w:rsidRPr="00936B7A">
        <w:rPr>
          <w:rFonts w:ascii="Segoe UI" w:hAnsi="Segoe UI" w:cs="Segoe UI"/>
          <w:color w:val="7030A0"/>
          <w:shd w:val="clear" w:color="auto" w:fill="FFFFFF"/>
        </w:rPr>
        <w:t xml:space="preserve">            y = 8;</w:t>
      </w:r>
    </w:p>
    <w:p w:rsidR="0078795A" w:rsidRPr="00936B7A" w:rsidRDefault="003C37BD">
      <w:pPr>
        <w:pStyle w:val="Standard"/>
        <w:rPr>
          <w:rFonts w:ascii="Segoe UI" w:hAnsi="Segoe UI" w:cs="Segoe UI"/>
          <w:color w:val="7030A0"/>
        </w:rPr>
      </w:pPr>
      <w:r w:rsidRPr="00936B7A">
        <w:rPr>
          <w:rFonts w:ascii="Segoe UI" w:hAnsi="Segoe UI" w:cs="Segoe UI"/>
          <w:color w:val="7030A0"/>
          <w:shd w:val="clear" w:color="auto" w:fill="FFFFFF"/>
        </w:rPr>
        <w:t xml:space="preserve">            int result = x + y;</w:t>
      </w:r>
    </w:p>
    <w:p w:rsidR="0078795A" w:rsidRPr="00936B7A" w:rsidRDefault="003C37BD">
      <w:pPr>
        <w:pStyle w:val="Standard"/>
        <w:rPr>
          <w:rFonts w:ascii="Segoe UI" w:hAnsi="Segoe UI" w:cs="Segoe UI"/>
          <w:color w:val="7030A0"/>
        </w:rPr>
      </w:pPr>
      <w:r w:rsidRPr="00936B7A">
        <w:rPr>
          <w:rFonts w:ascii="Segoe UI" w:hAnsi="Segoe UI" w:cs="Segoe UI"/>
          <w:color w:val="7030A0"/>
          <w:shd w:val="clear" w:color="auto" w:fill="FFFFFF"/>
        </w:rPr>
        <w:t xml:space="preserve">            Console.WriteLine(result);</w:t>
      </w:r>
    </w:p>
    <w:p w:rsidR="0078795A" w:rsidRPr="00936B7A" w:rsidRDefault="003C37BD">
      <w:pPr>
        <w:pStyle w:val="Standard"/>
        <w:rPr>
          <w:rFonts w:ascii="Segoe UI" w:hAnsi="Segoe UI" w:cs="Segoe UI"/>
          <w:color w:val="7030A0"/>
          <w:shd w:val="clear" w:color="auto" w:fill="FFFFFF"/>
        </w:rPr>
      </w:pPr>
      <w:r w:rsidRPr="00936B7A">
        <w:rPr>
          <w:rFonts w:ascii="Segoe UI" w:hAnsi="Segoe UI" w:cs="Segoe UI"/>
          <w:color w:val="7030A0"/>
          <w:shd w:val="clear" w:color="auto" w:fill="FFFFFF"/>
        </w:rPr>
        <w:t xml:space="preserve">            Console.ReadLine();</w:t>
      </w:r>
    </w:p>
    <w:p w:rsidR="00157BD7" w:rsidRPr="00936B7A" w:rsidRDefault="00157BD7">
      <w:pPr>
        <w:pStyle w:val="Standard"/>
        <w:rPr>
          <w:rFonts w:ascii="Segoe UI" w:hAnsi="Segoe UI" w:cs="Segoe UI"/>
          <w:color w:val="7030A0"/>
        </w:rPr>
      </w:pPr>
      <w:r w:rsidRPr="00936B7A">
        <w:rPr>
          <w:rFonts w:ascii="Segoe UI" w:hAnsi="Segoe UI" w:cs="Segoe UI"/>
          <w:color w:val="7030A0"/>
          <w:shd w:val="clear" w:color="auto" w:fill="FFFFFF"/>
        </w:rPr>
        <w:tab/>
      </w:r>
      <w:ins w:id="363" w:author="andrea zanin" w:date="2017-01-28T17:56:00Z">
        <w:r w:rsidR="00936B7A">
          <w:rPr>
            <w:rFonts w:ascii="Segoe UI" w:hAnsi="Segoe UI" w:cs="Segoe UI"/>
            <w:color w:val="7030A0"/>
            <w:shd w:val="clear" w:color="auto" w:fill="FFFFFF"/>
          </w:rPr>
          <w:t xml:space="preserve"> </w:t>
        </w:r>
      </w:ins>
      <w:r w:rsidRPr="00936B7A">
        <w:rPr>
          <w:rFonts w:ascii="Segoe UI" w:hAnsi="Segoe UI" w:cs="Segoe UI"/>
          <w:color w:val="7030A0"/>
          <w:shd w:val="clear" w:color="auto" w:fill="FFFFFF"/>
        </w:rPr>
        <w:t>// the end</w:t>
      </w:r>
    </w:p>
    <w:p w:rsidR="0078795A" w:rsidRPr="00936B7A" w:rsidRDefault="003C37BD">
      <w:pPr>
        <w:pStyle w:val="Standard"/>
        <w:rPr>
          <w:rFonts w:ascii="Segoe UI" w:hAnsi="Segoe UI" w:cs="Segoe UI"/>
          <w:color w:val="000000"/>
        </w:rPr>
      </w:pPr>
      <w:r w:rsidRPr="00936B7A">
        <w:rPr>
          <w:rFonts w:ascii="Segoe UI" w:hAnsi="Segoe UI" w:cs="Segoe UI"/>
          <w:color w:val="000000"/>
        </w:rPr>
        <w:t>Now let</w:t>
      </w:r>
      <w:ins w:id="364" w:author="samuele dassatti" w:date="2017-01-18T16:58:00Z">
        <w:r w:rsidR="00F926A0" w:rsidRPr="00936B7A">
          <w:rPr>
            <w:rFonts w:ascii="Segoe UI" w:hAnsi="Segoe UI" w:cs="Segoe UI"/>
            <w:color w:val="000000"/>
          </w:rPr>
          <w:t>’</w:t>
        </w:r>
      </w:ins>
      <w:r w:rsidRPr="00936B7A">
        <w:rPr>
          <w:rFonts w:ascii="Segoe UI" w:hAnsi="Segoe UI" w:cs="Segoe UI"/>
          <w:color w:val="000000"/>
        </w:rPr>
        <w:t>s try it, by clicking F5 or the green Start button. The program will start, a console will pop up and we'll see that the program wrote 13.</w:t>
      </w:r>
    </w:p>
    <w:p w:rsidR="0078795A" w:rsidRPr="00936B7A" w:rsidRDefault="0078795A">
      <w:pPr>
        <w:pStyle w:val="Standard"/>
        <w:rPr>
          <w:rFonts w:ascii="Segoe UI" w:hAnsi="Segoe UI" w:cs="Segoe UI"/>
          <w:color w:val="000000"/>
        </w:rPr>
      </w:pPr>
    </w:p>
    <w:p w:rsidR="0078795A" w:rsidRPr="00936B7A" w:rsidRDefault="003C37BD">
      <w:pPr>
        <w:pStyle w:val="Standard"/>
        <w:rPr>
          <w:rFonts w:ascii="Segoe UI" w:hAnsi="Segoe UI" w:cs="Segoe UI"/>
          <w:color w:val="000000"/>
        </w:rPr>
      </w:pPr>
      <w:r w:rsidRPr="00936B7A">
        <w:rPr>
          <w:rFonts w:ascii="Segoe UI" w:hAnsi="Segoe UI" w:cs="Segoe UI"/>
          <w:color w:val="000000"/>
        </w:rPr>
        <w:t>Now let's dig into the code and understand how it works:</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every line end with a semicolon, this is a rule of C# that you have to follow</w:t>
      </w:r>
      <w:del w:id="365" w:author="andrea zanin" w:date="2017-01-28T17:55:00Z">
        <w:r w:rsidRPr="00936B7A" w:rsidDel="00936B7A">
          <w:rPr>
            <w:rFonts w:ascii="Segoe UI" w:hAnsi="Segoe UI" w:cs="Segoe UI"/>
            <w:color w:val="000000"/>
          </w:rPr>
          <w:delText xml:space="preserve"> always</w:delText>
        </w:r>
      </w:del>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the first 2 lines are declarations</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lastRenderedPageBreak/>
        <w:t>the 3-4 lines are initialization</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 xml:space="preserve">the line 5 </w:t>
      </w:r>
      <w:del w:id="366" w:author="andrea zanin" w:date="2017-01-28T17:56:00Z">
        <w:r w:rsidRPr="00936B7A" w:rsidDel="00936B7A">
          <w:rPr>
            <w:rFonts w:ascii="Segoe UI" w:hAnsi="Segoe UI" w:cs="Segoe UI"/>
            <w:color w:val="000000"/>
          </w:rPr>
          <w:delText xml:space="preserve">is </w:delText>
        </w:r>
      </w:del>
      <w:r w:rsidRPr="00936B7A">
        <w:rPr>
          <w:rFonts w:ascii="Segoe UI" w:hAnsi="Segoe UI" w:cs="Segoe UI"/>
          <w:color w:val="000000"/>
        </w:rPr>
        <w:t>declares and initialize result</w:t>
      </w:r>
    </w:p>
    <w:p w:rsidR="00936B7A" w:rsidRPr="00936B7A" w:rsidRDefault="00157BD7" w:rsidP="00936B7A">
      <w:pPr>
        <w:pStyle w:val="Standard"/>
        <w:numPr>
          <w:ilvl w:val="0"/>
          <w:numId w:val="4"/>
        </w:numPr>
        <w:rPr>
          <w:rFonts w:ascii="Segoe UI" w:hAnsi="Segoe UI" w:cs="Segoe UI"/>
          <w:color w:val="000000"/>
        </w:rPr>
      </w:pPr>
      <w:r w:rsidRPr="00936B7A">
        <w:rPr>
          <w:rFonts w:ascii="Segoe UI" w:hAnsi="Segoe UI" w:cs="Segoe UI"/>
          <w:color w:val="000000"/>
        </w:rPr>
        <w:t xml:space="preserve">in the line 5 as value we use </w:t>
      </w:r>
      <w:r w:rsidRPr="00936B7A">
        <w:rPr>
          <w:rFonts w:ascii="Segoe UI" w:hAnsi="Segoe UI" w:cs="Segoe UI"/>
          <w:color w:val="7030A0"/>
        </w:rPr>
        <w:t>x + y</w:t>
      </w:r>
      <w:r w:rsidR="003C37BD" w:rsidRPr="00936B7A">
        <w:rPr>
          <w:rFonts w:ascii="Segoe UI" w:hAnsi="Segoe UI" w:cs="Segoe UI"/>
          <w:color w:val="000000"/>
        </w:rPr>
        <w:t>, c# can handle this, in fact we can use any basic mathema</w:t>
      </w:r>
      <w:r w:rsidRPr="00936B7A">
        <w:rPr>
          <w:rFonts w:ascii="Segoe UI" w:hAnsi="Segoe UI" w:cs="Segoe UI"/>
          <w:color w:val="000000"/>
        </w:rPr>
        <w:t xml:space="preserve">tic expression as value: </w:t>
      </w:r>
      <w:r w:rsidRPr="00936B7A">
        <w:rPr>
          <w:rFonts w:ascii="Segoe UI" w:hAnsi="Segoe UI" w:cs="Segoe UI"/>
          <w:color w:val="7030A0"/>
        </w:rPr>
        <w:t>x * y</w:t>
      </w:r>
      <w:r w:rsidRPr="00936B7A">
        <w:rPr>
          <w:rFonts w:ascii="Segoe UI" w:hAnsi="Segoe UI" w:cs="Segoe UI"/>
          <w:color w:val="000000"/>
        </w:rPr>
        <w:t xml:space="preserve">, </w:t>
      </w:r>
      <w:r w:rsidR="003C37BD" w:rsidRPr="00936B7A">
        <w:rPr>
          <w:rFonts w:ascii="Segoe UI" w:hAnsi="Segoe UI" w:cs="Segoe UI"/>
          <w:color w:val="7030A0"/>
        </w:rPr>
        <w:t>x – y – 5</w:t>
      </w:r>
      <w:r w:rsidRPr="00936B7A">
        <w:rPr>
          <w:rFonts w:ascii="Segoe UI" w:hAnsi="Segoe UI" w:cs="Segoe UI"/>
          <w:color w:val="000000"/>
        </w:rPr>
        <w:t xml:space="preserve">, </w:t>
      </w:r>
      <w:r w:rsidRPr="00936B7A">
        <w:rPr>
          <w:rFonts w:ascii="Segoe UI" w:hAnsi="Segoe UI" w:cs="Segoe UI"/>
          <w:color w:val="7030A0"/>
        </w:rPr>
        <w:t>y / 8</w:t>
      </w:r>
      <w:r w:rsidR="003C37BD" w:rsidRPr="00936B7A">
        <w:rPr>
          <w:rFonts w:ascii="Segoe UI" w:hAnsi="Segoe UI" w:cs="Segoe UI"/>
          <w:color w:val="000000"/>
        </w:rPr>
        <w:t xml:space="preserve"> are all acceptable values</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in the line 6 there is this new syntax we never saw, it's called a method and we'll talk about that later, but basically it takes some input and does something, in this case it writes the input in the console</w:t>
      </w:r>
    </w:p>
    <w:p w:rsidR="0078795A" w:rsidRPr="00936B7A" w:rsidRDefault="003C37BD" w:rsidP="00157BD7">
      <w:pPr>
        <w:pStyle w:val="Standard"/>
        <w:numPr>
          <w:ilvl w:val="0"/>
          <w:numId w:val="4"/>
        </w:numPr>
        <w:rPr>
          <w:rFonts w:ascii="Segoe UI" w:hAnsi="Segoe UI" w:cs="Segoe UI"/>
          <w:color w:val="000000"/>
        </w:rPr>
      </w:pPr>
      <w:r w:rsidRPr="00936B7A">
        <w:rPr>
          <w:rFonts w:ascii="Segoe UI" w:hAnsi="Segoe UI" w:cs="Segoe UI"/>
          <w:color w:val="000000"/>
        </w:rPr>
        <w:t>line 7 is another method, it doesn't require input and it asks the user to type a value. We used this, because when the program reaches the end of the code it shuts itself down, so we added this method that doesn't end until the user press enter</w:t>
      </w:r>
    </w:p>
    <w:p w:rsidR="00157BD7" w:rsidRPr="00936B7A" w:rsidRDefault="00157BD7" w:rsidP="00157BD7">
      <w:pPr>
        <w:pStyle w:val="Standard"/>
        <w:numPr>
          <w:ilvl w:val="0"/>
          <w:numId w:val="4"/>
        </w:numPr>
        <w:rPr>
          <w:rFonts w:ascii="Segoe UI" w:hAnsi="Segoe UI" w:cs="Segoe UI"/>
          <w:color w:val="000000"/>
        </w:rPr>
      </w:pPr>
      <w:r w:rsidRPr="00936B7A">
        <w:rPr>
          <w:rFonts w:ascii="Segoe UI" w:hAnsi="Segoe UI" w:cs="Segoe UI"/>
          <w:color w:val="000000"/>
        </w:rPr>
        <w:t xml:space="preserve">the last line is a comment, it’s good practice to use those a lot, so that you and other people can understand the code when reading it in the future. To comment something just write </w:t>
      </w:r>
      <w:r w:rsidRPr="00936B7A">
        <w:rPr>
          <w:rFonts w:ascii="Segoe UI" w:hAnsi="Segoe UI" w:cs="Segoe UI"/>
          <w:color w:val="7030A0"/>
        </w:rPr>
        <w:t>// comment text 123</w:t>
      </w:r>
      <w:r w:rsidRPr="00936B7A">
        <w:rPr>
          <w:rFonts w:ascii="Segoe UI" w:hAnsi="Segoe UI" w:cs="Segoe UI"/>
          <w:color w:val="000000"/>
        </w:rPr>
        <w:t xml:space="preserve"> for a single line comment, you can also comment after a statement </w:t>
      </w:r>
      <w:r w:rsidRPr="00936B7A">
        <w:rPr>
          <w:rFonts w:ascii="Segoe UI" w:hAnsi="Segoe UI" w:cs="Segoe UI"/>
          <w:color w:val="7030A0"/>
        </w:rPr>
        <w:t xml:space="preserve">x=5 // x is now 5 </w:t>
      </w:r>
      <w:r w:rsidRPr="00936B7A">
        <w:rPr>
          <w:rFonts w:ascii="Segoe UI" w:hAnsi="Segoe UI" w:cs="Segoe UI"/>
          <w:color w:val="000000"/>
        </w:rPr>
        <w:t xml:space="preserve">or make multiline comments </w:t>
      </w:r>
      <w:r w:rsidRPr="00936B7A">
        <w:rPr>
          <w:rFonts w:ascii="Segoe UI" w:hAnsi="Segoe UI" w:cs="Segoe UI"/>
          <w:color w:val="000000"/>
        </w:rPr>
        <w:br/>
      </w:r>
      <w:r w:rsidRPr="00936B7A">
        <w:rPr>
          <w:rFonts w:ascii="Segoe UI" w:hAnsi="Segoe UI" w:cs="Segoe UI"/>
          <w:color w:val="7030A0"/>
        </w:rPr>
        <w:t>x=5 /* x</w:t>
      </w:r>
      <w:r w:rsidRPr="00936B7A">
        <w:rPr>
          <w:rFonts w:ascii="Segoe UI" w:hAnsi="Segoe UI" w:cs="Segoe UI"/>
          <w:color w:val="7030A0"/>
        </w:rPr>
        <w:br/>
        <w:t>is</w:t>
      </w:r>
      <w:r w:rsidRPr="00936B7A">
        <w:rPr>
          <w:rFonts w:ascii="Segoe UI" w:hAnsi="Segoe UI" w:cs="Segoe UI"/>
          <w:color w:val="7030A0"/>
        </w:rPr>
        <w:br/>
        <w:t>now</w:t>
      </w:r>
      <w:r w:rsidRPr="00936B7A">
        <w:rPr>
          <w:rFonts w:ascii="Segoe UI" w:hAnsi="Segoe UI" w:cs="Segoe UI"/>
          <w:color w:val="7030A0"/>
        </w:rPr>
        <w:br/>
        <w:t>5 */</w:t>
      </w:r>
    </w:p>
    <w:p w:rsidR="0078795A" w:rsidRPr="00936B7A" w:rsidRDefault="0078795A">
      <w:pPr>
        <w:pStyle w:val="Standard"/>
        <w:rPr>
          <w:rFonts w:ascii="Segoe UI" w:hAnsi="Segoe UI" w:cs="Segoe UI"/>
          <w:color w:val="000000"/>
        </w:rPr>
      </w:pPr>
    </w:p>
    <w:p w:rsidR="0078795A" w:rsidRPr="00936B7A" w:rsidRDefault="003C37BD">
      <w:pPr>
        <w:pStyle w:val="LittleTitleGuide"/>
        <w:pPrChange w:id="367" w:author="andrea zanin" w:date="2017-01-28T17:54:00Z">
          <w:pPr>
            <w:pStyle w:val="Standard"/>
          </w:pPr>
        </w:pPrChange>
      </w:pPr>
      <w:del w:id="368" w:author="andrea zanin" w:date="2017-01-28T18:20:00Z">
        <w:r w:rsidRPr="00936B7A" w:rsidDel="000E048B">
          <w:delText>Variables advanced</w:delText>
        </w:r>
      </w:del>
      <w:ins w:id="369" w:author="andrea zanin" w:date="2017-01-28T18:20:00Z">
        <w:r w:rsidR="000E048B">
          <w:t>ADVANCED</w:t>
        </w:r>
      </w:ins>
    </w:p>
    <w:p w:rsidR="0078795A" w:rsidRPr="00936B7A" w:rsidRDefault="003C37BD">
      <w:pPr>
        <w:pStyle w:val="Standard"/>
        <w:rPr>
          <w:rFonts w:ascii="Segoe UI" w:hAnsi="Segoe UI" w:cs="Segoe UI"/>
          <w:color w:val="000000"/>
        </w:rPr>
      </w:pPr>
      <w:r w:rsidRPr="00936B7A">
        <w:rPr>
          <w:rFonts w:ascii="Segoe UI" w:hAnsi="Segoe UI" w:cs="Segoe UI"/>
          <w:color w:val="000000"/>
        </w:rPr>
        <w:t>Here are a bunch of useful syntaxes for numeric types:</w:t>
      </w:r>
    </w:p>
    <w:p w:rsidR="0078795A" w:rsidRPr="00936B7A" w:rsidRDefault="0078795A">
      <w:pPr>
        <w:pStyle w:val="Standard"/>
        <w:rPr>
          <w:rFonts w:ascii="Segoe UI" w:hAnsi="Segoe UI" w:cs="Segoe UI"/>
          <w:color w:val="000000"/>
        </w:rPr>
      </w:pP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78795A" w:rsidRPr="00936B7A">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78795A" w:rsidRPr="00936B7A" w:rsidRDefault="003C37BD">
            <w:pPr>
              <w:pStyle w:val="Standard"/>
              <w:rPr>
                <w:rFonts w:ascii="Segoe UI" w:hAnsi="Segoe UI" w:cs="Segoe UI"/>
                <w:color w:val="7030A0"/>
              </w:rPr>
            </w:pPr>
            <w:r w:rsidRPr="00936B7A">
              <w:rPr>
                <w:rFonts w:ascii="Segoe UI" w:hAnsi="Segoe UI" w:cs="Segoe UI"/>
                <w:color w:val="7030A0"/>
              </w:rPr>
              <w:t>x=y + 3;</w:t>
            </w:r>
          </w:p>
          <w:p w:rsidR="0078795A" w:rsidRPr="00936B7A" w:rsidRDefault="003C37BD">
            <w:pPr>
              <w:pStyle w:val="Standard"/>
              <w:rPr>
                <w:rFonts w:ascii="Segoe UI" w:hAnsi="Segoe UI" w:cs="Segoe UI"/>
                <w:color w:val="7030A0"/>
              </w:rPr>
            </w:pPr>
            <w:r w:rsidRPr="00936B7A">
              <w:rPr>
                <w:rFonts w:ascii="Segoe UI" w:hAnsi="Segoe UI" w:cs="Segoe UI"/>
                <w:color w:val="7030A0"/>
              </w:rPr>
              <w:t>x=3*6;</w:t>
            </w:r>
          </w:p>
          <w:p w:rsidR="0078795A" w:rsidRPr="00936B7A" w:rsidRDefault="003C37BD">
            <w:pPr>
              <w:pStyle w:val="Standard"/>
              <w:rPr>
                <w:rFonts w:ascii="Segoe UI" w:hAnsi="Segoe UI" w:cs="Segoe UI"/>
                <w:color w:val="7030A0"/>
              </w:rPr>
            </w:pPr>
            <w:r w:rsidRPr="00936B7A">
              <w:rPr>
                <w:rFonts w:ascii="Segoe UI" w:hAnsi="Segoe UI" w:cs="Segoe UI"/>
                <w:color w:val="7030A0"/>
              </w:rPr>
              <w:t>y=8/x;</w:t>
            </w:r>
          </w:p>
          <w:p w:rsidR="0078795A" w:rsidRPr="00936B7A" w:rsidRDefault="003C37BD">
            <w:pPr>
              <w:pStyle w:val="Standard"/>
              <w:rPr>
                <w:rFonts w:ascii="Segoe UI" w:hAnsi="Segoe UI" w:cs="Segoe UI"/>
                <w:color w:val="7030A0"/>
              </w:rPr>
            </w:pPr>
            <w:r w:rsidRPr="00936B7A">
              <w:rPr>
                <w:rFonts w:ascii="Segoe UI" w:hAnsi="Segoe UI" w:cs="Segoe UI"/>
                <w:color w:val="7030A0"/>
              </w:rPr>
              <w:t>x=(y+5)*(8-3)</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As we already said basic mathematical expressions are allowed</w:t>
            </w:r>
          </w:p>
        </w:tc>
      </w:tr>
      <w:tr w:rsidR="0078795A" w:rsidRPr="00936B7A">
        <w:tc>
          <w:tcPr>
            <w:tcW w:w="4819" w:type="dxa"/>
            <w:tcBorders>
              <w:left w:val="single" w:sz="2" w:space="0" w:color="000000"/>
              <w:bottom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color w:val="7030A0"/>
              </w:rPr>
            </w:pPr>
            <w:r w:rsidRPr="00936B7A">
              <w:rPr>
                <w:rFonts w:ascii="Segoe UI" w:hAnsi="Segoe UI" w:cs="Segoe UI"/>
                <w:color w:val="7030A0"/>
              </w:rPr>
              <w:t>x++;</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It's a quick way to add or subtract 1</w:t>
            </w:r>
          </w:p>
        </w:tc>
      </w:tr>
      <w:tr w:rsidR="0078795A" w:rsidRPr="00936B7A" w:rsidTr="00566D70">
        <w:tc>
          <w:tcPr>
            <w:tcW w:w="4819" w:type="dxa"/>
            <w:tcBorders>
              <w:left w:val="single" w:sz="2" w:space="0" w:color="000000"/>
              <w:bottom w:val="single" w:sz="4" w:space="0" w:color="auto"/>
            </w:tcBorders>
            <w:tcMar>
              <w:top w:w="55" w:type="dxa"/>
              <w:left w:w="55" w:type="dxa"/>
              <w:bottom w:w="55" w:type="dxa"/>
              <w:right w:w="55" w:type="dxa"/>
            </w:tcMar>
          </w:tcPr>
          <w:p w:rsidR="0078795A" w:rsidRPr="00936B7A" w:rsidRDefault="00566D70">
            <w:pPr>
              <w:pStyle w:val="TableContents"/>
              <w:rPr>
                <w:rFonts w:ascii="Segoe UI" w:hAnsi="Segoe UI" w:cs="Segoe UI"/>
                <w:color w:val="7030A0"/>
              </w:rPr>
            </w:pPr>
            <w:r w:rsidRPr="00936B7A">
              <w:rPr>
                <w:rFonts w:ascii="Segoe UI" w:hAnsi="Segoe UI" w:cs="Segoe UI"/>
                <w:color w:val="7030A0"/>
              </w:rPr>
              <w:t>x = 0;</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x+=3;</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x-=4;</w:t>
            </w:r>
          </w:p>
          <w:p w:rsidR="0078795A" w:rsidRPr="00936B7A" w:rsidRDefault="003C37BD">
            <w:pPr>
              <w:pStyle w:val="TableContents"/>
              <w:rPr>
                <w:rFonts w:ascii="Segoe UI" w:hAnsi="Segoe UI" w:cs="Segoe UI"/>
                <w:color w:val="7030A0"/>
              </w:rPr>
            </w:pPr>
            <w:r w:rsidRPr="00936B7A">
              <w:rPr>
                <w:rFonts w:ascii="Segoe UI" w:hAnsi="Segoe UI" w:cs="Segoe UI"/>
                <w:color w:val="7030A0"/>
              </w:rPr>
              <w:t>x*=-2;</w:t>
            </w:r>
          </w:p>
        </w:tc>
        <w:tc>
          <w:tcPr>
            <w:tcW w:w="4819" w:type="dxa"/>
            <w:tcBorders>
              <w:left w:val="single" w:sz="2" w:space="0" w:color="000000"/>
              <w:bottom w:val="single" w:sz="4" w:space="0" w:color="auto"/>
              <w:right w:val="single" w:sz="2" w:space="0" w:color="000000"/>
            </w:tcBorders>
            <w:tcMar>
              <w:top w:w="55" w:type="dxa"/>
              <w:left w:w="55" w:type="dxa"/>
              <w:bottom w:w="55" w:type="dxa"/>
              <w:right w:w="55" w:type="dxa"/>
            </w:tcMar>
          </w:tcPr>
          <w:p w:rsidR="0078795A" w:rsidRPr="00936B7A" w:rsidRDefault="003C37BD">
            <w:pPr>
              <w:pStyle w:val="TableContents"/>
              <w:rPr>
                <w:rFonts w:ascii="Segoe UI" w:hAnsi="Segoe UI" w:cs="Segoe UI"/>
              </w:rPr>
            </w:pPr>
            <w:r w:rsidRPr="00936B7A">
              <w:rPr>
                <w:rFonts w:ascii="Segoe UI" w:hAnsi="Segoe UI" w:cs="Segoe UI"/>
              </w:rPr>
              <w:t>The same as:</w:t>
            </w:r>
          </w:p>
          <w:p w:rsidR="0078795A" w:rsidRPr="00936B7A" w:rsidRDefault="003C37BD">
            <w:pPr>
              <w:pStyle w:val="TableContents"/>
              <w:rPr>
                <w:rFonts w:ascii="Segoe UI" w:hAnsi="Segoe UI" w:cs="Segoe UI"/>
              </w:rPr>
            </w:pPr>
            <w:r w:rsidRPr="00936B7A">
              <w:rPr>
                <w:rFonts w:ascii="Segoe UI" w:hAnsi="Segoe UI" w:cs="Segoe UI"/>
              </w:rPr>
              <w:t>x=x+3;</w:t>
            </w:r>
          </w:p>
          <w:p w:rsidR="0078795A" w:rsidRPr="00936B7A" w:rsidRDefault="003C37BD">
            <w:pPr>
              <w:pStyle w:val="TableContents"/>
              <w:rPr>
                <w:rFonts w:ascii="Segoe UI" w:hAnsi="Segoe UI" w:cs="Segoe UI"/>
              </w:rPr>
            </w:pPr>
            <w:r w:rsidRPr="00936B7A">
              <w:rPr>
                <w:rFonts w:ascii="Segoe UI" w:hAnsi="Segoe UI" w:cs="Segoe UI"/>
              </w:rPr>
              <w:t>x=x-4;</w:t>
            </w:r>
          </w:p>
          <w:p w:rsidR="0078795A" w:rsidRPr="00936B7A" w:rsidRDefault="003C37BD">
            <w:pPr>
              <w:pStyle w:val="TableContents"/>
              <w:rPr>
                <w:rFonts w:ascii="Segoe UI" w:hAnsi="Segoe UI" w:cs="Segoe UI"/>
              </w:rPr>
            </w:pPr>
            <w:r w:rsidRPr="00936B7A">
              <w:rPr>
                <w:rFonts w:ascii="Segoe UI" w:hAnsi="Segoe UI" w:cs="Segoe UI"/>
              </w:rPr>
              <w:t>x=x*(-2);</w:t>
            </w:r>
          </w:p>
        </w:tc>
      </w:tr>
      <w:tr w:rsidR="00566D70" w:rsidRPr="00936B7A" w:rsidTr="00566D70">
        <w:tc>
          <w:tcPr>
            <w:tcW w:w="4819" w:type="dxa"/>
            <w:tcBorders>
              <w:top w:val="single" w:sz="4" w:space="0" w:color="auto"/>
              <w:left w:val="single" w:sz="2" w:space="0" w:color="000000"/>
              <w:bottom w:val="single" w:sz="2" w:space="0" w:color="000000"/>
            </w:tcBorders>
            <w:tcMar>
              <w:top w:w="55" w:type="dxa"/>
              <w:left w:w="55" w:type="dxa"/>
              <w:bottom w:w="55" w:type="dxa"/>
              <w:right w:w="55" w:type="dxa"/>
            </w:tcMar>
          </w:tcPr>
          <w:p w:rsidR="00566D70" w:rsidRPr="00936B7A" w:rsidRDefault="00566D70" w:rsidP="00566D70">
            <w:pPr>
              <w:pStyle w:val="TableContents"/>
              <w:rPr>
                <w:rFonts w:ascii="Segoe UI" w:hAnsi="Segoe UI" w:cs="Segoe UI"/>
                <w:color w:val="7030A0"/>
              </w:rPr>
            </w:pPr>
            <w:r w:rsidRPr="00936B7A">
              <w:rPr>
                <w:rFonts w:ascii="Segoe UI" w:hAnsi="Segoe UI" w:cs="Segoe UI"/>
                <w:color w:val="7030A0"/>
              </w:rPr>
              <w:t>x = 22 % 8</w:t>
            </w:r>
          </w:p>
        </w:tc>
        <w:tc>
          <w:tcPr>
            <w:tcW w:w="4819" w:type="dxa"/>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rsidR="00566D70" w:rsidRPr="00936B7A" w:rsidRDefault="00566D70">
            <w:pPr>
              <w:pStyle w:val="TableContents"/>
              <w:rPr>
                <w:rFonts w:ascii="Segoe UI" w:hAnsi="Segoe UI" w:cs="Segoe UI"/>
              </w:rPr>
            </w:pPr>
            <w:r w:rsidRPr="00936B7A">
              <w:rPr>
                <w:rFonts w:ascii="Segoe UI" w:hAnsi="Segoe UI" w:cs="Segoe UI"/>
              </w:rPr>
              <w:t>The % is the modulus/remainder sign</w:t>
            </w:r>
          </w:p>
        </w:tc>
      </w:tr>
    </w:tbl>
    <w:p w:rsidR="0078795A" w:rsidRPr="00936B7A" w:rsidRDefault="0078795A">
      <w:pPr>
        <w:pStyle w:val="Standard"/>
        <w:rPr>
          <w:rFonts w:ascii="Segoe UI" w:hAnsi="Segoe UI" w:cs="Segoe UI"/>
          <w:color w:val="000000"/>
        </w:rPr>
      </w:pPr>
    </w:p>
    <w:p w:rsidR="00566D70" w:rsidRPr="00936B7A" w:rsidRDefault="00566D70">
      <w:pPr>
        <w:pStyle w:val="Standard"/>
        <w:rPr>
          <w:rFonts w:ascii="Segoe UI" w:hAnsi="Segoe UI" w:cs="Segoe UI"/>
          <w:color w:val="000000"/>
        </w:rPr>
      </w:pPr>
      <w:r w:rsidRPr="00936B7A">
        <w:rPr>
          <w:rFonts w:ascii="Segoe UI" w:hAnsi="Segoe UI" w:cs="Segoe UI"/>
          <w:color w:val="000000"/>
        </w:rPr>
        <w:t>It’s useful to know that you can sum strings, they will just snap together:</w:t>
      </w:r>
    </w:p>
    <w:p w:rsidR="00566D70" w:rsidRPr="00936B7A" w:rsidRDefault="00566D70" w:rsidP="00566D70">
      <w:pPr>
        <w:pStyle w:val="Standard"/>
        <w:rPr>
          <w:rFonts w:ascii="Segoe UI" w:hAnsi="Segoe UI" w:cs="Segoe UI"/>
          <w:color w:val="7030A0"/>
        </w:rPr>
      </w:pPr>
    </w:p>
    <w:p w:rsidR="00566D70" w:rsidRPr="00936B7A" w:rsidRDefault="00566D70" w:rsidP="00566D70">
      <w:pPr>
        <w:pStyle w:val="Standard"/>
        <w:rPr>
          <w:rFonts w:ascii="Segoe UI" w:hAnsi="Segoe UI" w:cs="Segoe UI"/>
          <w:color w:val="7030A0"/>
        </w:rPr>
      </w:pPr>
      <w:r w:rsidRPr="00936B7A">
        <w:rPr>
          <w:rFonts w:ascii="Segoe UI" w:hAnsi="Segoe UI" w:cs="Segoe UI"/>
          <w:color w:val="7030A0"/>
        </w:rPr>
        <w:t>string a = “abc”;</w:t>
      </w:r>
    </w:p>
    <w:p w:rsidR="00566D70" w:rsidRPr="00936B7A" w:rsidRDefault="00566D70" w:rsidP="00566D70">
      <w:pPr>
        <w:pStyle w:val="Standard"/>
        <w:rPr>
          <w:rFonts w:ascii="Segoe UI" w:hAnsi="Segoe UI" w:cs="Segoe UI"/>
          <w:color w:val="7030A0"/>
        </w:rPr>
      </w:pPr>
      <w:r w:rsidRPr="00936B7A">
        <w:rPr>
          <w:rFonts w:ascii="Segoe UI" w:hAnsi="Segoe UI" w:cs="Segoe UI"/>
          <w:color w:val="7030A0"/>
        </w:rPr>
        <w:t>string b = “def”;</w:t>
      </w:r>
    </w:p>
    <w:p w:rsidR="008A5D67" w:rsidRPr="00936B7A" w:rsidRDefault="00566D70" w:rsidP="00566D70">
      <w:pPr>
        <w:pStyle w:val="Standard"/>
        <w:rPr>
          <w:ins w:id="370" w:author="samuele dassatti" w:date="2017-01-18T16:37:00Z"/>
          <w:rFonts w:ascii="Segoe UI" w:hAnsi="Segoe UI" w:cs="Segoe UI"/>
          <w:color w:val="7030A0"/>
        </w:rPr>
      </w:pPr>
      <w:r w:rsidRPr="00936B7A">
        <w:rPr>
          <w:rFonts w:ascii="Segoe UI" w:hAnsi="Segoe UI" w:cs="Segoe UI"/>
          <w:color w:val="7030A0"/>
        </w:rPr>
        <w:t>string c = a+b;   // c will evaluate to “abcdef”</w:t>
      </w:r>
    </w:p>
    <w:p w:rsidR="00566D70" w:rsidRPr="00936B7A" w:rsidRDefault="00566D70">
      <w:pPr>
        <w:rPr>
          <w:rFonts w:ascii="Segoe UI" w:hAnsi="Segoe UI" w:cs="Segoe UI"/>
          <w:color w:val="7030A0"/>
        </w:rPr>
        <w:pPrChange w:id="371" w:author="samuele dassatti" w:date="2017-01-18T16:57:00Z">
          <w:pPr>
            <w:pStyle w:val="Standard"/>
          </w:pPr>
        </w:pPrChange>
      </w:pPr>
    </w:p>
    <w:sectPr w:rsidR="00566D70" w:rsidRPr="00936B7A" w:rsidSect="00AC11E7">
      <w:pgSz w:w="11906" w:h="16838"/>
      <w:pgMar w:top="720" w:right="720" w:bottom="720" w:left="720" w:header="720" w:footer="720" w:gutter="0"/>
      <w:cols w:space="720"/>
      <w:docGrid w:linePitch="326"/>
      <w:sectPrChange w:id="372" w:author="samuele dassatti" w:date="2017-01-18T16:54:00Z">
        <w:sectPr w:rsidR="00566D70" w:rsidRPr="00936B7A" w:rsidSect="00AC11E7">
          <w:pgMar w:top="1134" w:right="1134" w:bottom="1134" w:left="1134" w:header="720" w:footer="720" w:gutter="0"/>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3E2" w:rsidRDefault="009473E2">
      <w:r>
        <w:separator/>
      </w:r>
    </w:p>
  </w:endnote>
  <w:endnote w:type="continuationSeparator" w:id="0">
    <w:p w:rsidR="009473E2" w:rsidRDefault="0094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3E2" w:rsidRDefault="009473E2">
      <w:r>
        <w:rPr>
          <w:color w:val="000000"/>
        </w:rPr>
        <w:ptab w:relativeTo="margin" w:alignment="center" w:leader="none"/>
      </w:r>
    </w:p>
  </w:footnote>
  <w:footnote w:type="continuationSeparator" w:id="0">
    <w:p w:rsidR="009473E2" w:rsidRDefault="009473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3DDD"/>
    <w:multiLevelType w:val="multilevel"/>
    <w:tmpl w:val="F09C25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BF93AF1"/>
    <w:multiLevelType w:val="hybridMultilevel"/>
    <w:tmpl w:val="D130A7C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5D2C2595"/>
    <w:multiLevelType w:val="hybridMultilevel"/>
    <w:tmpl w:val="D94E375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7C465273"/>
    <w:multiLevelType w:val="multilevel"/>
    <w:tmpl w:val="903E2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e dassatti">
    <w15:presenceInfo w15:providerId="Windows Live" w15:userId="4108d1629af053df"/>
  </w15:person>
  <w15:person w15:author="andrea zanin">
    <w15:presenceInfo w15:providerId="Windows Live" w15:userId="50218070904ebe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95A"/>
    <w:rsid w:val="00023517"/>
    <w:rsid w:val="0004796E"/>
    <w:rsid w:val="000A142D"/>
    <w:rsid w:val="000E048B"/>
    <w:rsid w:val="00157BD7"/>
    <w:rsid w:val="001879FA"/>
    <w:rsid w:val="00236588"/>
    <w:rsid w:val="002511D9"/>
    <w:rsid w:val="002A7B24"/>
    <w:rsid w:val="003029A6"/>
    <w:rsid w:val="00327165"/>
    <w:rsid w:val="003566AC"/>
    <w:rsid w:val="003915E3"/>
    <w:rsid w:val="003C37BD"/>
    <w:rsid w:val="00495EFD"/>
    <w:rsid w:val="005170DF"/>
    <w:rsid w:val="0052139A"/>
    <w:rsid w:val="00566D70"/>
    <w:rsid w:val="005E7BE9"/>
    <w:rsid w:val="00612FB8"/>
    <w:rsid w:val="00632103"/>
    <w:rsid w:val="00635688"/>
    <w:rsid w:val="00670F25"/>
    <w:rsid w:val="006737E4"/>
    <w:rsid w:val="006A3EBF"/>
    <w:rsid w:val="00707915"/>
    <w:rsid w:val="0078795A"/>
    <w:rsid w:val="00792E07"/>
    <w:rsid w:val="007C6BC3"/>
    <w:rsid w:val="007D102E"/>
    <w:rsid w:val="007D255B"/>
    <w:rsid w:val="007E454E"/>
    <w:rsid w:val="008A5D67"/>
    <w:rsid w:val="008C2AA4"/>
    <w:rsid w:val="008E114C"/>
    <w:rsid w:val="0091618F"/>
    <w:rsid w:val="00936B7A"/>
    <w:rsid w:val="009473E2"/>
    <w:rsid w:val="009D5309"/>
    <w:rsid w:val="009F1537"/>
    <w:rsid w:val="00A03149"/>
    <w:rsid w:val="00A41886"/>
    <w:rsid w:val="00A56C32"/>
    <w:rsid w:val="00AC11E7"/>
    <w:rsid w:val="00AF5CC4"/>
    <w:rsid w:val="00B13F79"/>
    <w:rsid w:val="00B44A05"/>
    <w:rsid w:val="00BB3D91"/>
    <w:rsid w:val="00BC59CE"/>
    <w:rsid w:val="00BF043F"/>
    <w:rsid w:val="00C01762"/>
    <w:rsid w:val="00C22C5D"/>
    <w:rsid w:val="00C5258F"/>
    <w:rsid w:val="00C85E90"/>
    <w:rsid w:val="00DD0904"/>
    <w:rsid w:val="00E05130"/>
    <w:rsid w:val="00E40D9B"/>
    <w:rsid w:val="00E957CF"/>
    <w:rsid w:val="00F307E0"/>
    <w:rsid w:val="00F92039"/>
    <w:rsid w:val="00F926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04C3"/>
  <w15:docId w15:val="{6317C984-E4BA-4C3A-939A-D6B0B387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ndale Sans UI" w:hAnsi="Times New Roman" w:cs="Tahoma"/>
        <w:kern w:val="3"/>
        <w:sz w:val="24"/>
        <w:szCs w:val="24"/>
        <w:lang w:val="en-US" w:eastAsia="en-US" w:bidi="en-US"/>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6356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688"/>
    <w:rPr>
      <w:rFonts w:ascii="Segoe UI" w:hAnsi="Segoe UI" w:cs="Segoe UI"/>
      <w:sz w:val="18"/>
      <w:szCs w:val="18"/>
    </w:rPr>
  </w:style>
  <w:style w:type="paragraph" w:styleId="Revision">
    <w:name w:val="Revision"/>
    <w:hidden/>
    <w:uiPriority w:val="99"/>
    <w:semiHidden/>
    <w:rsid w:val="00635688"/>
    <w:pPr>
      <w:widowControl/>
      <w:suppressAutoHyphens w:val="0"/>
      <w:autoSpaceDN/>
      <w:textAlignment w:val="auto"/>
    </w:pPr>
  </w:style>
  <w:style w:type="character" w:styleId="CommentReference">
    <w:name w:val="annotation reference"/>
    <w:basedOn w:val="DefaultParagraphFont"/>
    <w:uiPriority w:val="99"/>
    <w:semiHidden/>
    <w:unhideWhenUsed/>
    <w:rsid w:val="00635688"/>
    <w:rPr>
      <w:sz w:val="16"/>
      <w:szCs w:val="16"/>
    </w:rPr>
  </w:style>
  <w:style w:type="paragraph" w:styleId="CommentText">
    <w:name w:val="annotation text"/>
    <w:basedOn w:val="Normal"/>
    <w:link w:val="CommentTextChar"/>
    <w:uiPriority w:val="99"/>
    <w:semiHidden/>
    <w:unhideWhenUsed/>
    <w:rsid w:val="00635688"/>
    <w:rPr>
      <w:sz w:val="20"/>
      <w:szCs w:val="20"/>
    </w:rPr>
  </w:style>
  <w:style w:type="character" w:customStyle="1" w:styleId="CommentTextChar">
    <w:name w:val="Comment Text Char"/>
    <w:basedOn w:val="DefaultParagraphFont"/>
    <w:link w:val="CommentText"/>
    <w:uiPriority w:val="99"/>
    <w:semiHidden/>
    <w:rsid w:val="00635688"/>
    <w:rPr>
      <w:sz w:val="20"/>
      <w:szCs w:val="20"/>
    </w:rPr>
  </w:style>
  <w:style w:type="paragraph" w:styleId="CommentSubject">
    <w:name w:val="annotation subject"/>
    <w:basedOn w:val="CommentText"/>
    <w:next w:val="CommentText"/>
    <w:link w:val="CommentSubjectChar"/>
    <w:uiPriority w:val="99"/>
    <w:semiHidden/>
    <w:unhideWhenUsed/>
    <w:rsid w:val="00635688"/>
    <w:rPr>
      <w:b/>
      <w:bCs/>
    </w:rPr>
  </w:style>
  <w:style w:type="character" w:customStyle="1" w:styleId="CommentSubjectChar">
    <w:name w:val="Comment Subject Char"/>
    <w:basedOn w:val="CommentTextChar"/>
    <w:link w:val="CommentSubject"/>
    <w:uiPriority w:val="99"/>
    <w:semiHidden/>
    <w:rsid w:val="00635688"/>
    <w:rPr>
      <w:b/>
      <w:bCs/>
      <w:sz w:val="20"/>
      <w:szCs w:val="20"/>
    </w:rPr>
  </w:style>
  <w:style w:type="paragraph" w:customStyle="1" w:styleId="BigTitleGuide">
    <w:name w:val="Big Title Guide"/>
    <w:basedOn w:val="Normal"/>
    <w:link w:val="BigTitleGuideChar"/>
    <w:qFormat/>
    <w:rsid w:val="00936B7A"/>
    <w:pPr>
      <w:jc w:val="center"/>
    </w:pPr>
    <w:rPr>
      <w:rFonts w:ascii="Segoe UI" w:hAnsi="Segoe UI" w:cs="Segoe UI"/>
      <w:b/>
      <w:bCs/>
      <w:color w:val="16B08B"/>
      <w:sz w:val="40"/>
      <w:szCs w:val="40"/>
    </w:rPr>
  </w:style>
  <w:style w:type="paragraph" w:customStyle="1" w:styleId="LittleTitleGuide">
    <w:name w:val="Little Title Guide"/>
    <w:basedOn w:val="Standard"/>
    <w:link w:val="LittleTitleGuideChar"/>
    <w:qFormat/>
    <w:rsid w:val="00936B7A"/>
    <w:rPr>
      <w:rFonts w:ascii="Segoe UI" w:hAnsi="Segoe UI" w:cs="Segoe UI"/>
      <w:b/>
      <w:bCs/>
      <w:color w:val="16B08B"/>
    </w:rPr>
  </w:style>
  <w:style w:type="character" w:customStyle="1" w:styleId="BigTitleGuideChar">
    <w:name w:val="Big Title Guide Char"/>
    <w:basedOn w:val="DefaultParagraphFont"/>
    <w:link w:val="BigTitleGuide"/>
    <w:rsid w:val="00936B7A"/>
    <w:rPr>
      <w:rFonts w:ascii="Segoe UI" w:hAnsi="Segoe UI" w:cs="Segoe UI"/>
      <w:b/>
      <w:bCs/>
      <w:color w:val="16B08B"/>
      <w:sz w:val="40"/>
      <w:szCs w:val="40"/>
    </w:rPr>
  </w:style>
  <w:style w:type="paragraph" w:customStyle="1" w:styleId="keywordguide">
    <w:name w:val="keyword guide"/>
    <w:basedOn w:val="Standard"/>
    <w:link w:val="keywordguideChar"/>
    <w:qFormat/>
    <w:rsid w:val="00936B7A"/>
    <w:rPr>
      <w:rFonts w:ascii="Segoe UI" w:hAnsi="Segoe UI" w:cs="Segoe UI"/>
      <w:color w:val="16B08B"/>
    </w:rPr>
  </w:style>
  <w:style w:type="character" w:customStyle="1" w:styleId="StandardChar">
    <w:name w:val="Standard Char"/>
    <w:basedOn w:val="DefaultParagraphFont"/>
    <w:link w:val="Standard"/>
    <w:rsid w:val="00936B7A"/>
  </w:style>
  <w:style w:type="character" w:customStyle="1" w:styleId="LittleTitleGuideChar">
    <w:name w:val="Little Title Guide Char"/>
    <w:basedOn w:val="StandardChar"/>
    <w:link w:val="LittleTitleGuide"/>
    <w:rsid w:val="00936B7A"/>
    <w:rPr>
      <w:rFonts w:ascii="Segoe UI" w:hAnsi="Segoe UI" w:cs="Segoe UI"/>
      <w:b/>
      <w:bCs/>
      <w:color w:val="16B08B"/>
    </w:rPr>
  </w:style>
  <w:style w:type="character" w:customStyle="1" w:styleId="keywordguideChar">
    <w:name w:val="keyword guide Char"/>
    <w:basedOn w:val="StandardChar"/>
    <w:link w:val="keywordguide"/>
    <w:rsid w:val="00936B7A"/>
    <w:rPr>
      <w:rFonts w:ascii="Segoe UI" w:hAnsi="Segoe UI" w:cs="Segoe UI"/>
      <w:color w:val="16B08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CBC4A-75A4-4152-B11D-C0AEA0BFA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zanin</dc:creator>
  <cp:lastModifiedBy>andrea zanin</cp:lastModifiedBy>
  <cp:revision>50</cp:revision>
  <dcterms:created xsi:type="dcterms:W3CDTF">2017-01-17T17:22:00Z</dcterms:created>
  <dcterms:modified xsi:type="dcterms:W3CDTF">2017-01-28T17:55:00Z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