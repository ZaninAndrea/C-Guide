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2DB" w:rsidRPr="004D72DB" w:rsidRDefault="004D72DB" w:rsidP="004D72DB">
      <w:pPr>
        <w:pStyle w:val="BigTitleGuide"/>
      </w:pPr>
      <w:r w:rsidRPr="004D72DB">
        <w:t>WHILE STATEMENT</w:t>
      </w:r>
    </w:p>
    <w:p w:rsidR="003B4E6B" w:rsidRPr="004D72DB" w:rsidRDefault="003B3A28" w:rsidP="004D72DB">
      <w:pPr>
        <w:pStyle w:val="LittleTitleGuide"/>
      </w:pPr>
      <w:r>
        <w:t>THEORY</w:t>
      </w:r>
    </w:p>
    <w:p w:rsidR="00ED6B94" w:rsidRDefault="00ED6B94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 xml:space="preserve">The while statement is </w:t>
      </w:r>
      <w:r w:rsidRPr="00ED6B94">
        <w:rPr>
          <w:rFonts w:ascii="Segoe UI" w:hAnsi="Segoe UI" w:cs="Segoe UI"/>
          <w:i/>
          <w:lang w:val="en-GB"/>
        </w:rPr>
        <w:t>drum roll</w:t>
      </w:r>
      <w:r>
        <w:rPr>
          <w:rFonts w:ascii="Segoe UI" w:hAnsi="Segoe UI" w:cs="Segoe UI"/>
          <w:lang w:val="en-GB"/>
        </w:rPr>
        <w:t xml:space="preserve"> another flow control, it repeats a piece of code as long as a condition is satisfied.</w:t>
      </w:r>
      <w:r w:rsidR="00B7472A">
        <w:rPr>
          <w:rFonts w:ascii="Segoe UI" w:hAnsi="Segoe UI" w:cs="Segoe UI"/>
          <w:lang w:val="en-GB"/>
        </w:rPr>
        <w:t xml:space="preserve"> The while statement and the for statement (we’ll see this soon) are also called loops, because they </w:t>
      </w:r>
      <w:r w:rsidR="00B7472A" w:rsidRPr="00B7472A">
        <w:rPr>
          <w:rFonts w:ascii="Segoe UI" w:hAnsi="Segoe UI" w:cs="Segoe UI"/>
          <w:i/>
          <w:lang w:val="en-GB"/>
        </w:rPr>
        <w:t>loop</w:t>
      </w:r>
      <w:r w:rsidR="00B7472A">
        <w:rPr>
          <w:rFonts w:ascii="Segoe UI" w:hAnsi="Segoe UI" w:cs="Segoe UI"/>
          <w:lang w:val="en-GB"/>
        </w:rPr>
        <w:t xml:space="preserve"> code.</w:t>
      </w:r>
      <w:r>
        <w:rPr>
          <w:rFonts w:ascii="Segoe UI" w:hAnsi="Segoe UI" w:cs="Segoe UI"/>
          <w:lang w:val="en-GB"/>
        </w:rPr>
        <w:t xml:space="preserve"> His flow chart would look like this</w:t>
      </w:r>
      <w:r w:rsidR="009C5390">
        <w:rPr>
          <w:rFonts w:ascii="Segoe UI" w:hAnsi="Segoe UI" w:cs="Segoe UI"/>
          <w:lang w:val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16.5pt;height:264pt">
            <v:imagedata r:id="rId5" o:title="WHILE statement"/>
          </v:shape>
        </w:pict>
      </w:r>
      <w:bookmarkStart w:id="0" w:name="_GoBack"/>
      <w:bookmarkEnd w:id="0"/>
    </w:p>
    <w:p w:rsidR="00ED6B94" w:rsidRDefault="00ED6B94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You must be careful with the while statement, because you could create an endless loop.</w:t>
      </w:r>
    </w:p>
    <w:p w:rsidR="00ED6B94" w:rsidRPr="004D72DB" w:rsidRDefault="003B3A28" w:rsidP="004D72DB">
      <w:pPr>
        <w:pStyle w:val="LittleTitleGuide"/>
      </w:pPr>
      <w:r>
        <w:t>PRACTICE</w:t>
      </w:r>
    </w:p>
    <w:p w:rsidR="00ED6B94" w:rsidRDefault="00ED6B94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The while syntax as you could have guessed is</w:t>
      </w:r>
    </w:p>
    <w:p w:rsidR="00ED6B94" w:rsidRDefault="00ED6B94">
      <w:pPr>
        <w:rPr>
          <w:rFonts w:ascii="Segoe UI" w:hAnsi="Segoe UI" w:cs="Segoe UI"/>
          <w:color w:val="7030A0"/>
          <w:lang w:val="en-GB"/>
        </w:rPr>
      </w:pPr>
      <w:r w:rsidRPr="00ED6B94">
        <w:rPr>
          <w:rFonts w:ascii="Segoe UI" w:hAnsi="Segoe UI" w:cs="Segoe UI"/>
          <w:color w:val="7030A0"/>
          <w:lang w:val="en-GB"/>
        </w:rPr>
        <w:t>while (condition){</w:t>
      </w:r>
      <w:r w:rsidRPr="00ED6B94">
        <w:rPr>
          <w:rFonts w:ascii="Segoe UI" w:hAnsi="Segoe UI" w:cs="Segoe UI"/>
          <w:color w:val="7030A0"/>
          <w:lang w:val="en-GB"/>
        </w:rPr>
        <w:br/>
      </w:r>
      <w:r w:rsidRPr="00ED6B94">
        <w:rPr>
          <w:rFonts w:ascii="Segoe UI" w:hAnsi="Segoe UI" w:cs="Segoe UI"/>
          <w:color w:val="7030A0"/>
          <w:lang w:val="en-GB"/>
        </w:rPr>
        <w:tab/>
        <w:t>code to execute</w:t>
      </w:r>
      <w:r w:rsidRPr="00ED6B94">
        <w:rPr>
          <w:rFonts w:ascii="Segoe UI" w:hAnsi="Segoe UI" w:cs="Segoe UI"/>
          <w:color w:val="7030A0"/>
          <w:lang w:val="en-GB"/>
        </w:rPr>
        <w:br/>
        <w:t>}</w:t>
      </w:r>
    </w:p>
    <w:p w:rsidR="00ED6B94" w:rsidRDefault="009B513D">
      <w:pPr>
        <w:rPr>
          <w:rFonts w:ascii="Segoe UI" w:hAnsi="Segoe UI" w:cs="Segoe UI"/>
          <w:lang w:val="en-GB"/>
        </w:rPr>
      </w:pPr>
      <w:ins w:id="1" w:author="andrea zanin" w:date="2017-02-05T14:41:00Z">
        <w:r w:rsidRPr="00936B7A">
          <w:rPr>
            <w:rFonts w:ascii="Segoe UI" w:hAnsi="Segoe UI" w:cs="Segoe UI"/>
            <w:b/>
            <w:noProof/>
            <w:color w:val="16B08B"/>
            <w:lang w:eastAsia="it-IT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3694AFD" wp14:editId="796E7B90">
                  <wp:simplePos x="0" y="0"/>
                  <wp:positionH relativeFrom="margin">
                    <wp:posOffset>-262890</wp:posOffset>
                  </wp:positionH>
                  <wp:positionV relativeFrom="paragraph">
                    <wp:posOffset>255905</wp:posOffset>
                  </wp:positionV>
                  <wp:extent cx="6629400" cy="914400"/>
                  <wp:effectExtent l="0" t="0" r="19050" b="19050"/>
                  <wp:wrapTopAndBottom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629400" cy="914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9B513D" w:rsidRPr="009B513D" w:rsidRDefault="009B513D" w:rsidP="009B513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9B513D">
                                <w:rPr>
                                  <w:rFonts w:ascii="Segoe UI" w:hAnsi="Segoe UI" w:cs="Segoe UI"/>
                                  <w:color w:val="2B91AF"/>
                                  <w:sz w:val="24"/>
                                  <w:szCs w:val="24"/>
                                  <w:lang w:val="en-GB"/>
                                </w:rPr>
                                <w:t>int</w:t>
                              </w:r>
                              <w:r w:rsidRPr="009B513D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 xml:space="preserve"> x=10;</w:t>
                              </w:r>
                            </w:p>
                            <w:p w:rsidR="009B513D" w:rsidRPr="009B513D" w:rsidRDefault="009B513D" w:rsidP="009B513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9B513D">
                                <w:rPr>
                                  <w:rFonts w:ascii="Segoe UI" w:hAnsi="Segoe UI" w:cs="Segoe UI"/>
                                  <w:color w:val="0000FF"/>
                                  <w:sz w:val="24"/>
                                  <w:szCs w:val="24"/>
                                  <w:lang w:val="en-GB"/>
                                </w:rPr>
                                <w:t>while</w:t>
                              </w:r>
                              <w:r w:rsidRPr="009B513D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 xml:space="preserve"> (x&gt;</w:t>
                              </w:r>
                              <w:proofErr w:type="gramStart"/>
                              <w:r w:rsidRPr="009B513D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>0){</w:t>
                              </w:r>
                              <w:proofErr w:type="gramEnd"/>
                            </w:p>
                            <w:p w:rsidR="009B513D" w:rsidRPr="009B513D" w:rsidRDefault="009B513D" w:rsidP="009B513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9B513D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ab/>
                                <w:t>Console.WriteLine(</w:t>
                              </w:r>
                              <w:r w:rsidRPr="009B513D">
                                <w:rPr>
                                  <w:rFonts w:ascii="Segoe UI" w:hAnsi="Segoe UI" w:cs="Segoe UI"/>
                                  <w:color w:val="A31515"/>
                                  <w:sz w:val="24"/>
                                  <w:szCs w:val="24"/>
                                  <w:lang w:val="en-GB"/>
                                </w:rPr>
                                <w:t>"</w:t>
                              </w:r>
                              <w:proofErr w:type="spellStart"/>
                              <w:r w:rsidRPr="009B513D">
                                <w:rPr>
                                  <w:rFonts w:ascii="Segoe UI" w:hAnsi="Segoe UI" w:cs="Segoe UI"/>
                                  <w:color w:val="A31515"/>
                                  <w:sz w:val="24"/>
                                  <w:szCs w:val="24"/>
                                  <w:lang w:val="en-GB"/>
                                </w:rPr>
                                <w:t>Ehi</w:t>
                              </w:r>
                              <w:proofErr w:type="spellEnd"/>
                              <w:r w:rsidRPr="009B513D">
                                <w:rPr>
                                  <w:rFonts w:ascii="Segoe UI" w:hAnsi="Segoe UI" w:cs="Segoe UI"/>
                                  <w:color w:val="A31515"/>
                                  <w:sz w:val="24"/>
                                  <w:szCs w:val="24"/>
                                  <w:lang w:val="en-GB"/>
                                </w:rPr>
                                <w:t>!"</w:t>
                              </w:r>
                              <w:r w:rsidRPr="009B513D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>);</w:t>
                              </w:r>
                            </w:p>
                            <w:p w:rsidR="009B513D" w:rsidRPr="009B513D" w:rsidRDefault="009B513D" w:rsidP="009B513D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</w:rPr>
                              </w:pPr>
                              <w:r w:rsidRPr="009B513D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:rsidR="009B513D" w:rsidRPr="00635688" w:rsidDel="00832619" w:rsidRDefault="009B513D">
                              <w:pPr>
                                <w:pStyle w:val="Standard"/>
                                <w:ind w:firstLine="720"/>
                                <w:rPr>
                                  <w:ins w:id="2" w:author="samuele dassatti" w:date="2017-01-18T16:43:00Z"/>
                                  <w:del w:id="3" w:author="andrea zanin" w:date="2017-02-05T14:42:00Z"/>
                                  <w:rFonts w:ascii="Segoe UI" w:hAnsi="Segoe UI" w:cs="Segoe UI"/>
                                </w:rPr>
                                <w:pPrChange w:id="4" w:author="samuele dassatti" w:date="2017-01-18T16:44:00Z">
                                  <w:pPr>
                                    <w:pStyle w:val="Standard"/>
                                  </w:pPr>
                                </w:pPrChange>
                              </w:pPr>
                              <w:ins w:id="5" w:author="samuele dassatti" w:date="2017-01-18T16:43:00Z">
                                <w:del w:id="6" w:author="andrea zanin" w:date="2017-02-05T14:42:00Z"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i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nt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Cypher0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 =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2</w:delText>
                                  </w:r>
                                </w:del>
                              </w:ins>
                            </w:p>
                            <w:p w:rsidR="009B513D" w:rsidRPr="00AF5CC4" w:rsidDel="00832619" w:rsidRDefault="009B513D" w:rsidP="009B513D">
                              <w:pPr>
                                <w:pStyle w:val="Standard"/>
                                <w:rPr>
                                  <w:ins w:id="7" w:author="samuele dassatti" w:date="2017-01-18T16:43:00Z"/>
                                  <w:del w:id="8" w:author="andrea zanin" w:date="2017-02-05T14:42:00Z"/>
                                  <w:rFonts w:ascii="Segoe UI" w:hAnsi="Segoe UI" w:cs="Segoe UI"/>
                                  <w:color w:val="D9D9D9" w:themeColor="background1" w:themeShade="D9"/>
                                  <w:rPrChange w:id="9" w:author="samuele dassatti" w:date="2017-01-18T16:45:00Z">
                                    <w:rPr>
                                      <w:ins w:id="10" w:author="samuele dassatti" w:date="2017-01-18T16:43:00Z"/>
                                      <w:del w:id="11" w:author="andrea zanin" w:date="2017-02-05T14:42:00Z"/>
                                      <w:rFonts w:ascii="Segoe UI" w:hAnsi="Segoe UI" w:cs="Segoe UI"/>
                                    </w:rPr>
                                  </w:rPrChange>
                                </w:rPr>
                              </w:pPr>
                              <w:ins w:id="12" w:author="samuele dassatti" w:date="2017-01-18T16:43:00Z">
                                <w:del w:id="13" w:author="andrea zanin" w:date="2017-02-05T14:42:00Z"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tab/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i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nt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Cypher1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 =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3</w:delText>
                                  </w:r>
                                </w:del>
                              </w:ins>
                            </w:p>
                            <w:p w:rsidR="009B513D" w:rsidRPr="00635688" w:rsidDel="00832619" w:rsidRDefault="009B513D" w:rsidP="009B513D">
                              <w:pPr>
                                <w:pStyle w:val="Standard"/>
                                <w:rPr>
                                  <w:ins w:id="14" w:author="samuele dassatti" w:date="2017-01-18T16:43:00Z"/>
                                  <w:del w:id="15" w:author="andrea zanin" w:date="2017-02-05T14:42:00Z"/>
                                  <w:rFonts w:ascii="Segoe UI" w:hAnsi="Segoe UI" w:cs="Segoe UI"/>
                                </w:rPr>
                              </w:pPr>
                              <w:ins w:id="16" w:author="samuele dassatti" w:date="2017-01-18T16:43:00Z">
                                <w:del w:id="17" w:author="andrea zanin" w:date="2017-02-05T14:42:00Z"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tab/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i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nt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R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esult =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Cypher0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 +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Cypher1</w:delText>
                                  </w:r>
                                </w:del>
                              </w:ins>
                            </w:p>
                            <w:p w:rsidR="009B513D" w:rsidRPr="00635688" w:rsidDel="00832619" w:rsidRDefault="009B513D" w:rsidP="009B513D">
                              <w:pPr>
                                <w:pStyle w:val="Standard"/>
                                <w:rPr>
                                  <w:ins w:id="18" w:author="samuele dassatti" w:date="2017-01-18T16:43:00Z"/>
                                  <w:del w:id="19" w:author="andrea zanin" w:date="2017-02-05T14:42:00Z"/>
                                  <w:rFonts w:ascii="Segoe UI" w:hAnsi="Segoe UI" w:cs="Segoe UI"/>
                                </w:rPr>
                              </w:pPr>
                              <w:ins w:id="20" w:author="samuele dassatti" w:date="2017-01-18T16:43:00Z">
                                <w:del w:id="21" w:author="andrea zanin" w:date="2017-02-05T14:42:00Z"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tab/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w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rite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R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>esult</w:delText>
                                  </w:r>
                                </w:del>
                              </w:ins>
                            </w:p>
                            <w:p w:rsidR="009B513D" w:rsidRDefault="009B513D" w:rsidP="009B513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3694AFD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margin-left:-20.7pt;margin-top:20.15pt;width:522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" fillcolor="#d8d8d8 [2732]" strokecolor="#d8d8d8 [2732]" strokeweight=".5pt">
                  <v:textbox>
                    <w:txbxContent>
                      <w:p w:rsidR="009B513D" w:rsidRPr="009B513D" w:rsidRDefault="009B513D" w:rsidP="009B513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</w:pPr>
                        <w:r w:rsidRPr="009B513D">
                          <w:rPr>
                            <w:rFonts w:ascii="Segoe UI" w:hAnsi="Segoe UI" w:cs="Segoe UI"/>
                            <w:color w:val="2B91AF"/>
                            <w:sz w:val="24"/>
                            <w:szCs w:val="24"/>
                            <w:lang w:val="en-GB"/>
                          </w:rPr>
                          <w:t>i</w:t>
                        </w:r>
                        <w:r w:rsidRPr="009B513D">
                          <w:rPr>
                            <w:rFonts w:ascii="Segoe UI" w:hAnsi="Segoe UI" w:cs="Segoe UI"/>
                            <w:color w:val="2B91AF"/>
                            <w:sz w:val="24"/>
                            <w:szCs w:val="24"/>
                            <w:lang w:val="en-GB"/>
                          </w:rPr>
                          <w:t>nt</w:t>
                        </w:r>
                        <w:r w:rsidRPr="009B513D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 xml:space="preserve"> x=10;</w:t>
                        </w:r>
                      </w:p>
                      <w:p w:rsidR="009B513D" w:rsidRPr="009B513D" w:rsidRDefault="009B513D" w:rsidP="009B513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</w:pPr>
                        <w:r w:rsidRPr="009B513D">
                          <w:rPr>
                            <w:rFonts w:ascii="Segoe UI" w:hAnsi="Segoe UI" w:cs="Segoe UI"/>
                            <w:color w:val="0000FF"/>
                            <w:sz w:val="24"/>
                            <w:szCs w:val="24"/>
                            <w:lang w:val="en-GB"/>
                          </w:rPr>
                          <w:t>while</w:t>
                        </w:r>
                        <w:r w:rsidRPr="009B513D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 xml:space="preserve"> (x&gt;</w:t>
                        </w:r>
                        <w:proofErr w:type="gramStart"/>
                        <w:r w:rsidRPr="009B513D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>0){</w:t>
                        </w:r>
                        <w:proofErr w:type="gramEnd"/>
                      </w:p>
                      <w:p w:rsidR="009B513D" w:rsidRPr="009B513D" w:rsidRDefault="009B513D" w:rsidP="009B513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</w:pPr>
                        <w:r w:rsidRPr="009B513D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ab/>
                          <w:t>Console.WriteLine(</w:t>
                        </w:r>
                        <w:r w:rsidRPr="009B513D">
                          <w:rPr>
                            <w:rFonts w:ascii="Segoe UI" w:hAnsi="Segoe UI" w:cs="Segoe UI"/>
                            <w:color w:val="A31515"/>
                            <w:sz w:val="24"/>
                            <w:szCs w:val="24"/>
                            <w:lang w:val="en-GB"/>
                          </w:rPr>
                          <w:t>"</w:t>
                        </w:r>
                        <w:proofErr w:type="spellStart"/>
                        <w:r w:rsidRPr="009B513D">
                          <w:rPr>
                            <w:rFonts w:ascii="Segoe UI" w:hAnsi="Segoe UI" w:cs="Segoe UI"/>
                            <w:color w:val="A31515"/>
                            <w:sz w:val="24"/>
                            <w:szCs w:val="24"/>
                            <w:lang w:val="en-GB"/>
                          </w:rPr>
                          <w:t>Ehi</w:t>
                        </w:r>
                        <w:proofErr w:type="spellEnd"/>
                        <w:r w:rsidRPr="009B513D">
                          <w:rPr>
                            <w:rFonts w:ascii="Segoe UI" w:hAnsi="Segoe UI" w:cs="Segoe UI"/>
                            <w:color w:val="A31515"/>
                            <w:sz w:val="24"/>
                            <w:szCs w:val="24"/>
                            <w:lang w:val="en-GB"/>
                          </w:rPr>
                          <w:t>!"</w:t>
                        </w:r>
                        <w:r w:rsidRPr="009B513D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>);</w:t>
                        </w:r>
                      </w:p>
                      <w:p w:rsidR="009B513D" w:rsidRPr="009B513D" w:rsidRDefault="009B513D" w:rsidP="009B513D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</w:pPr>
                        <w:r w:rsidRPr="009B513D"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  <w:t>}</w:t>
                        </w:r>
                      </w:p>
                      <w:p w:rsidR="009B513D" w:rsidRPr="00635688" w:rsidDel="00832619" w:rsidRDefault="009B513D" w:rsidP="009B513D">
                        <w:pPr>
                          <w:pStyle w:val="Standard"/>
                          <w:ind w:firstLine="720"/>
                          <w:rPr>
                            <w:ins w:id="21" w:author="samuele dassatti" w:date="2017-01-18T16:43:00Z"/>
                            <w:del w:id="22" w:author="andrea zanin" w:date="2017-02-05T14:42:00Z"/>
                            <w:rFonts w:ascii="Segoe UI" w:hAnsi="Segoe UI" w:cs="Segoe UI"/>
                          </w:rPr>
                          <w:pPrChange w:id="23" w:author="samuele dassatti" w:date="2017-01-18T16:44:00Z">
                            <w:pPr>
                              <w:pStyle w:val="Standard"/>
                            </w:pPr>
                          </w:pPrChange>
                        </w:pPr>
                        <w:ins w:id="24" w:author="samuele dassatti" w:date="2017-01-18T16:43:00Z">
                          <w:del w:id="25" w:author="andrea zanin" w:date="2017-02-05T14:42:00Z">
                            <w:r w:rsidDel="00832619">
                              <w:rPr>
                                <w:rFonts w:ascii="Segoe UI" w:hAnsi="Segoe UI" w:cs="Segoe UI"/>
                              </w:rPr>
                              <w:delText>i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nt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Cypher0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 =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2</w:delText>
                            </w:r>
                          </w:del>
                        </w:ins>
                      </w:p>
                      <w:p w:rsidR="009B513D" w:rsidRPr="00AF5CC4" w:rsidDel="00832619" w:rsidRDefault="009B513D" w:rsidP="009B513D">
                        <w:pPr>
                          <w:pStyle w:val="Standard"/>
                          <w:rPr>
                            <w:ins w:id="26" w:author="samuele dassatti" w:date="2017-01-18T16:43:00Z"/>
                            <w:del w:id="27" w:author="andrea zanin" w:date="2017-02-05T14:42:00Z"/>
                            <w:rFonts w:ascii="Segoe UI" w:hAnsi="Segoe UI" w:cs="Segoe UI"/>
                            <w:color w:val="D9D9D9" w:themeColor="background1" w:themeShade="D9"/>
                            <w:rPrChange w:id="28" w:author="samuele dassatti" w:date="2017-01-18T16:45:00Z">
                              <w:rPr>
                                <w:ins w:id="29" w:author="samuele dassatti" w:date="2017-01-18T16:43:00Z"/>
                                <w:del w:id="30" w:author="andrea zanin" w:date="2017-02-05T14:42:00Z"/>
                                <w:rFonts w:ascii="Segoe UI" w:hAnsi="Segoe UI" w:cs="Segoe UI"/>
                              </w:rPr>
                            </w:rPrChange>
                          </w:rPr>
                        </w:pPr>
                        <w:ins w:id="31" w:author="samuele dassatti" w:date="2017-01-18T16:43:00Z">
                          <w:del w:id="32" w:author="andrea zanin" w:date="2017-02-05T14:42:00Z"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i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nt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Cypher1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 =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3</w:delText>
                            </w:r>
                          </w:del>
                        </w:ins>
                      </w:p>
                      <w:p w:rsidR="009B513D" w:rsidRPr="00635688" w:rsidDel="00832619" w:rsidRDefault="009B513D" w:rsidP="009B513D">
                        <w:pPr>
                          <w:pStyle w:val="Standard"/>
                          <w:rPr>
                            <w:ins w:id="33" w:author="samuele dassatti" w:date="2017-01-18T16:43:00Z"/>
                            <w:del w:id="34" w:author="andrea zanin" w:date="2017-02-05T14:42:00Z"/>
                            <w:rFonts w:ascii="Segoe UI" w:hAnsi="Segoe UI" w:cs="Segoe UI"/>
                          </w:rPr>
                        </w:pPr>
                        <w:ins w:id="35" w:author="samuele dassatti" w:date="2017-01-18T16:43:00Z">
                          <w:del w:id="36" w:author="andrea zanin" w:date="2017-02-05T14:42:00Z"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i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nt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R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esult =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Cypher0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 +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Cypher1</w:delText>
                            </w:r>
                          </w:del>
                        </w:ins>
                      </w:p>
                      <w:p w:rsidR="009B513D" w:rsidRPr="00635688" w:rsidDel="00832619" w:rsidRDefault="009B513D" w:rsidP="009B513D">
                        <w:pPr>
                          <w:pStyle w:val="Standard"/>
                          <w:rPr>
                            <w:ins w:id="37" w:author="samuele dassatti" w:date="2017-01-18T16:43:00Z"/>
                            <w:del w:id="38" w:author="andrea zanin" w:date="2017-02-05T14:42:00Z"/>
                            <w:rFonts w:ascii="Segoe UI" w:hAnsi="Segoe UI" w:cs="Segoe UI"/>
                          </w:rPr>
                        </w:pPr>
                        <w:ins w:id="39" w:author="samuele dassatti" w:date="2017-01-18T16:43:00Z">
                          <w:del w:id="40" w:author="andrea zanin" w:date="2017-02-05T14:42:00Z"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w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rite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R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>esult</w:delText>
                            </w:r>
                          </w:del>
                        </w:ins>
                      </w:p>
                      <w:p w:rsidR="009B513D" w:rsidRDefault="009B513D" w:rsidP="009B513D"/>
                    </w:txbxContent>
                  </v:textbox>
                  <w10:wrap type="topAndBottom" anchorx="margin"/>
                </v:shape>
              </w:pict>
            </mc:Fallback>
          </mc:AlternateContent>
        </w:r>
      </w:ins>
      <w:r w:rsidR="00ED6B94">
        <w:rPr>
          <w:rFonts w:ascii="Segoe UI" w:hAnsi="Segoe UI" w:cs="Segoe UI"/>
          <w:lang w:val="en-GB"/>
        </w:rPr>
        <w:t>If the condition always returns true your program will crash, so don’t do things like this</w:t>
      </w:r>
    </w:p>
    <w:p w:rsidR="00ED6B94" w:rsidRDefault="00ED6B94" w:rsidP="00ED6B94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And for the while statements it’s all, enjoy!</w:t>
      </w:r>
    </w:p>
    <w:p w:rsidR="00ED6B94" w:rsidRPr="00CC7143" w:rsidRDefault="003B3A28" w:rsidP="004D72DB">
      <w:pPr>
        <w:pStyle w:val="LittleTitleGuide"/>
      </w:pPr>
      <w:r>
        <w:t>ASSIGNEMENT</w:t>
      </w:r>
    </w:p>
    <w:p w:rsidR="00ED6B94" w:rsidRDefault="00ED6B94" w:rsidP="00ED6B94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 xml:space="preserve">Code a program that </w:t>
      </w:r>
      <w:r w:rsidR="00B7472A">
        <w:rPr>
          <w:rFonts w:ascii="Segoe UI" w:hAnsi="Segoe UI" w:cs="Segoe UI"/>
          <w:lang w:val="en-GB"/>
        </w:rPr>
        <w:t>given a number as input prints all the numbers from 0 to that number.</w:t>
      </w:r>
    </w:p>
    <w:p w:rsidR="00B7472A" w:rsidRPr="00B7472A" w:rsidRDefault="00B7472A" w:rsidP="00B7472A">
      <w:pPr>
        <w:rPr>
          <w:rFonts w:ascii="Segoe UI" w:hAnsi="Segoe UI" w:cs="Segoe UI"/>
          <w:lang w:val="en-GB"/>
        </w:rPr>
      </w:pPr>
      <w:r w:rsidRPr="00B7472A">
        <w:rPr>
          <w:rFonts w:ascii="Segoe UI" w:hAnsi="Segoe UI" w:cs="Segoe UI"/>
          <w:lang w:val="en-GB"/>
        </w:rPr>
        <w:t xml:space="preserve">TIPS: </w:t>
      </w:r>
    </w:p>
    <w:p w:rsidR="00B7472A" w:rsidRDefault="00B7472A" w:rsidP="00B7472A">
      <w:pPr>
        <w:pStyle w:val="ListParagraph"/>
        <w:numPr>
          <w:ilvl w:val="0"/>
          <w:numId w:val="2"/>
        </w:numPr>
        <w:rPr>
          <w:rFonts w:ascii="Segoe UI" w:hAnsi="Segoe UI" w:cs="Segoe UI"/>
          <w:lang w:val="en-GB"/>
        </w:rPr>
      </w:pPr>
      <w:r w:rsidRPr="00B7472A">
        <w:rPr>
          <w:rFonts w:ascii="Segoe UI" w:hAnsi="Segoe UI" w:cs="Segoe UI"/>
          <w:lang w:val="en-GB"/>
        </w:rPr>
        <w:t xml:space="preserve">To convert a string into an integer you can use the </w:t>
      </w:r>
      <w:r w:rsidRPr="00B7472A">
        <w:rPr>
          <w:rFonts w:ascii="Segoe UI" w:hAnsi="Segoe UI" w:cs="Segoe UI"/>
          <w:color w:val="7030A0"/>
          <w:lang w:val="en-GB"/>
        </w:rPr>
        <w:t xml:space="preserve">Int32.Parse(value) </w:t>
      </w:r>
      <w:r>
        <w:rPr>
          <w:rFonts w:ascii="Segoe UI" w:hAnsi="Segoe UI" w:cs="Segoe UI"/>
          <w:lang w:val="en-GB"/>
        </w:rPr>
        <w:t>method, the input must be a string and the output will be an integer</w:t>
      </w:r>
    </w:p>
    <w:p w:rsidR="00B7472A" w:rsidRDefault="00B7472A" w:rsidP="00B7472A">
      <w:pPr>
        <w:pStyle w:val="ListParagraph"/>
        <w:numPr>
          <w:ilvl w:val="0"/>
          <w:numId w:val="2"/>
        </w:num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lastRenderedPageBreak/>
        <w:t xml:space="preserve">Similarly to convert an integer into a string: </w:t>
      </w:r>
      <w:proofErr w:type="spellStart"/>
      <w:proofErr w:type="gramStart"/>
      <w:r w:rsidRPr="00B7472A">
        <w:rPr>
          <w:rFonts w:ascii="Segoe UI" w:hAnsi="Segoe UI" w:cs="Segoe UI"/>
          <w:color w:val="7030A0"/>
          <w:lang w:val="en-GB"/>
        </w:rPr>
        <w:t>integer.ToString</w:t>
      </w:r>
      <w:proofErr w:type="spellEnd"/>
      <w:proofErr w:type="gramEnd"/>
      <w:r w:rsidRPr="00B7472A">
        <w:rPr>
          <w:rFonts w:ascii="Segoe UI" w:hAnsi="Segoe UI" w:cs="Segoe UI"/>
          <w:color w:val="7030A0"/>
          <w:lang w:val="en-GB"/>
        </w:rPr>
        <w:t xml:space="preserve">() </w:t>
      </w:r>
      <w:r>
        <w:rPr>
          <w:rFonts w:ascii="Segoe UI" w:hAnsi="Segoe UI" w:cs="Segoe UI"/>
          <w:lang w:val="en-GB"/>
        </w:rPr>
        <w:t>where integer is your int variable</w:t>
      </w:r>
    </w:p>
    <w:p w:rsidR="00B7472A" w:rsidRDefault="00B7472A" w:rsidP="00B7472A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BONUS POINT:</w:t>
      </w:r>
    </w:p>
    <w:p w:rsidR="00B7472A" w:rsidRDefault="00B7472A" w:rsidP="00B7472A">
      <w:pPr>
        <w:pStyle w:val="ListParagraph"/>
        <w:numPr>
          <w:ilvl w:val="0"/>
          <w:numId w:val="3"/>
        </w:num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Check if the input is negative and if so respond with an error</w:t>
      </w:r>
    </w:p>
    <w:p w:rsidR="00B7472A" w:rsidRDefault="00B7472A" w:rsidP="00B7472A">
      <w:pPr>
        <w:rPr>
          <w:rFonts w:ascii="Segoe UI" w:hAnsi="Segoe UI" w:cs="Segoe UI"/>
          <w:lang w:val="en-GB"/>
        </w:rPr>
      </w:pPr>
      <w:r>
        <w:rPr>
          <w:rFonts w:ascii="Segoe UI" w:hAnsi="Segoe UI" w:cs="Segoe UI"/>
          <w:lang w:val="en-GB"/>
        </w:rPr>
        <w:t>SOLUTION:</w:t>
      </w:r>
    </w:p>
    <w:p w:rsidR="00ED6B94" w:rsidRPr="00ED6B94" w:rsidRDefault="00796B30">
      <w:pPr>
        <w:rPr>
          <w:rFonts w:ascii="Segoe UI" w:hAnsi="Segoe UI" w:cs="Segoe UI"/>
          <w:color w:val="7030A0"/>
          <w:lang w:val="en-GB"/>
        </w:rPr>
      </w:pPr>
      <w:ins w:id="22" w:author="andrea zanin" w:date="2017-02-05T14:41:00Z">
        <w:r w:rsidRPr="00936B7A">
          <w:rPr>
            <w:rFonts w:ascii="Segoe UI" w:hAnsi="Segoe UI" w:cs="Segoe UI"/>
            <w:b/>
            <w:noProof/>
            <w:color w:val="16B08B"/>
            <w:lang w:eastAsia="it-IT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5E47D68" wp14:editId="29ABC358">
                  <wp:simplePos x="0" y="0"/>
                  <wp:positionH relativeFrom="margin">
                    <wp:align>left</wp:align>
                  </wp:positionH>
                  <wp:positionV relativeFrom="paragraph">
                    <wp:posOffset>0</wp:posOffset>
                  </wp:positionV>
                  <wp:extent cx="6629400" cy="2771775"/>
                  <wp:effectExtent l="0" t="0" r="19050" b="28575"/>
                  <wp:wrapTopAndBottom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629400" cy="27717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796B30" w:rsidRPr="00796B30" w:rsidRDefault="00796B30" w:rsidP="00796B3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Segoe UI" w:hAnsi="Segoe UI" w:cs="Segoe UI"/>
                                  <w:color w:val="008000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>Console.WriteLine(</w:t>
                              </w:r>
                              <w:r w:rsidRPr="00796B30">
                                <w:rPr>
                                  <w:rFonts w:ascii="Segoe UI" w:hAnsi="Segoe UI" w:cs="Segoe UI"/>
                                  <w:color w:val="A31515"/>
                                  <w:sz w:val="24"/>
                                  <w:szCs w:val="24"/>
                                  <w:lang w:val="en-GB"/>
                                </w:rPr>
                                <w:t>"Write the number here: "</w:t>
                              </w:r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 xml:space="preserve">); </w:t>
                              </w:r>
                              <w:r w:rsidRPr="00796B30">
                                <w:rPr>
                                  <w:rFonts w:ascii="Segoe UI" w:hAnsi="Segoe UI" w:cs="Segoe UI"/>
                                  <w:color w:val="008000"/>
                                  <w:sz w:val="24"/>
                                  <w:szCs w:val="24"/>
                                  <w:lang w:val="en-GB"/>
                                </w:rPr>
                                <w:t>//ask the user for the number</w:t>
                              </w:r>
                            </w:p>
                            <w:p w:rsidR="00796B30" w:rsidRPr="00796B30" w:rsidRDefault="00796B30" w:rsidP="00796B3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Segoe UI" w:hAnsi="Segoe UI" w:cs="Segoe UI"/>
                                  <w:color w:val="008000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796B30">
                                <w:rPr>
                                  <w:rFonts w:ascii="Segoe UI" w:hAnsi="Segoe UI" w:cs="Segoe UI"/>
                                  <w:color w:val="2B91AF"/>
                                  <w:sz w:val="24"/>
                                  <w:szCs w:val="24"/>
                                  <w:lang w:val="en-GB"/>
                                </w:rPr>
                                <w:t>string</w:t>
                              </w:r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proofErr w:type="spellStart"/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>userinput</w:t>
                              </w:r>
                              <w:proofErr w:type="spellEnd"/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 xml:space="preserve">= Console.ReadLine(); </w:t>
                              </w:r>
                              <w:r w:rsidRPr="00796B30">
                                <w:rPr>
                                  <w:rFonts w:ascii="Segoe UI" w:hAnsi="Segoe UI" w:cs="Segoe UI"/>
                                  <w:color w:val="008000"/>
                                  <w:sz w:val="24"/>
                                  <w:szCs w:val="24"/>
                                  <w:lang w:val="en-GB"/>
                                </w:rPr>
                                <w:t xml:space="preserve">//read what the user wrote </w:t>
                              </w:r>
                            </w:p>
                            <w:p w:rsidR="00796B30" w:rsidRPr="00796B30" w:rsidRDefault="00796B30" w:rsidP="00796B3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Segoe UI" w:hAnsi="Segoe UI" w:cs="Segoe UI"/>
                                  <w:color w:val="008000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796B30">
                                <w:rPr>
                                  <w:rFonts w:ascii="Segoe UI" w:hAnsi="Segoe UI" w:cs="Segoe UI"/>
                                  <w:color w:val="2B91AF"/>
                                  <w:sz w:val="24"/>
                                  <w:szCs w:val="24"/>
                                  <w:lang w:val="en-GB"/>
                                </w:rPr>
                                <w:t>int</w:t>
                              </w:r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 xml:space="preserve"> number= Int32.Parse(</w:t>
                              </w:r>
                              <w:proofErr w:type="spellStart"/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>userinput</w:t>
                              </w:r>
                              <w:proofErr w:type="spellEnd"/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 xml:space="preserve">); </w:t>
                              </w:r>
                              <w:r w:rsidRPr="00796B30">
                                <w:rPr>
                                  <w:rFonts w:ascii="Segoe UI" w:hAnsi="Segoe UI" w:cs="Segoe UI"/>
                                  <w:color w:val="008000"/>
                                  <w:sz w:val="24"/>
                                  <w:szCs w:val="24"/>
                                  <w:lang w:val="en-GB"/>
                                </w:rPr>
                                <w:t>//converts the user input to integer</w:t>
                              </w:r>
                            </w:p>
                            <w:p w:rsidR="00796B30" w:rsidRPr="00796B30" w:rsidRDefault="00796B30" w:rsidP="00796B3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Segoe UI" w:hAnsi="Segoe UI" w:cs="Segoe UI"/>
                                  <w:color w:val="008000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796B30">
                                <w:rPr>
                                  <w:rFonts w:ascii="Segoe UI" w:hAnsi="Segoe UI" w:cs="Segoe UI"/>
                                  <w:color w:val="2B91AF"/>
                                  <w:sz w:val="24"/>
                                  <w:szCs w:val="24"/>
                                  <w:lang w:val="en-GB"/>
                                </w:rPr>
                                <w:t>int</w:t>
                              </w:r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 xml:space="preserve"> x=0; </w:t>
                              </w:r>
                              <w:r w:rsidRPr="00796B30">
                                <w:rPr>
                                  <w:rFonts w:ascii="Segoe UI" w:hAnsi="Segoe UI" w:cs="Segoe UI"/>
                                  <w:color w:val="008000"/>
                                  <w:sz w:val="24"/>
                                  <w:szCs w:val="24"/>
                                  <w:lang w:val="en-GB"/>
                                </w:rPr>
                                <w:t>//sets the x to 0</w:t>
                              </w:r>
                            </w:p>
                            <w:p w:rsidR="00796B30" w:rsidRPr="00796B30" w:rsidRDefault="00796B30" w:rsidP="00796B3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Segoe UI" w:hAnsi="Segoe UI" w:cs="Segoe UI"/>
                                  <w:color w:val="008000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796B30">
                                <w:rPr>
                                  <w:rFonts w:ascii="Segoe UI" w:hAnsi="Segoe UI" w:cs="Segoe UI"/>
                                  <w:color w:val="0000FF"/>
                                  <w:sz w:val="24"/>
                                  <w:szCs w:val="24"/>
                                  <w:lang w:val="en-GB"/>
                                </w:rPr>
                                <w:t>if</w:t>
                              </w:r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 xml:space="preserve"> (number&gt;=</w:t>
                              </w:r>
                              <w:proofErr w:type="gramStart"/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>0){</w:t>
                              </w:r>
                              <w:proofErr w:type="gramEnd"/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 xml:space="preserve"> </w:t>
                              </w:r>
                              <w:r w:rsidRPr="00796B30">
                                <w:rPr>
                                  <w:rFonts w:ascii="Segoe UI" w:hAnsi="Segoe UI" w:cs="Segoe UI"/>
                                  <w:color w:val="008000"/>
                                  <w:sz w:val="24"/>
                                  <w:szCs w:val="24"/>
                                  <w:lang w:val="en-GB"/>
                                </w:rPr>
                                <w:t>//makes sure that the number is greater than 0</w:t>
                              </w:r>
                            </w:p>
                            <w:p w:rsidR="00796B30" w:rsidRPr="00796B30" w:rsidRDefault="00796B30" w:rsidP="00796B3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ab/>
                              </w:r>
                              <w:r w:rsidRPr="00796B30">
                                <w:rPr>
                                  <w:rFonts w:ascii="Segoe UI" w:hAnsi="Segoe UI" w:cs="Segoe UI"/>
                                  <w:color w:val="0000FF"/>
                                  <w:sz w:val="24"/>
                                  <w:szCs w:val="24"/>
                                  <w:lang w:val="en-GB"/>
                                </w:rPr>
                                <w:t>while</w:t>
                              </w:r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 xml:space="preserve"> (x&lt;=</w:t>
                              </w:r>
                              <w:proofErr w:type="gramStart"/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>number){</w:t>
                              </w:r>
                              <w:proofErr w:type="gramEnd"/>
                            </w:p>
                            <w:p w:rsidR="00796B30" w:rsidRPr="00796B30" w:rsidRDefault="00796B30" w:rsidP="00796B3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Segoe UI" w:hAnsi="Segoe UI" w:cs="Segoe UI"/>
                                  <w:color w:val="008000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ab/>
                              </w:r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ab/>
                                <w:t>Console.WriteLine(</w:t>
                              </w:r>
                              <w:proofErr w:type="spellStart"/>
                              <w:proofErr w:type="gramStart"/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>x.ToString</w:t>
                              </w:r>
                              <w:proofErr w:type="spellEnd"/>
                              <w:proofErr w:type="gramEnd"/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 xml:space="preserve">()); </w:t>
                              </w:r>
                              <w:r w:rsidRPr="00796B30">
                                <w:rPr>
                                  <w:rFonts w:ascii="Segoe UI" w:hAnsi="Segoe UI" w:cs="Segoe UI"/>
                                  <w:color w:val="008000"/>
                                  <w:sz w:val="24"/>
                                  <w:szCs w:val="24"/>
                                  <w:lang w:val="en-GB"/>
                                </w:rPr>
                                <w:t>//prints x</w:t>
                              </w:r>
                            </w:p>
                            <w:p w:rsidR="00796B30" w:rsidRPr="00796B30" w:rsidRDefault="00796B30" w:rsidP="00796B3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Segoe UI" w:hAnsi="Segoe UI" w:cs="Segoe UI"/>
                                  <w:color w:val="008000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ab/>
                              </w:r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ab/>
                                <w:t xml:space="preserve">x++; </w:t>
                              </w:r>
                              <w:r w:rsidRPr="00796B30">
                                <w:rPr>
                                  <w:rFonts w:ascii="Segoe UI" w:hAnsi="Segoe UI" w:cs="Segoe UI"/>
                                  <w:color w:val="008000"/>
                                  <w:sz w:val="24"/>
                                  <w:szCs w:val="24"/>
                                  <w:lang w:val="en-GB"/>
                                </w:rPr>
                                <w:t>//adds 1 to x</w:t>
                              </w:r>
                            </w:p>
                            <w:p w:rsidR="00796B30" w:rsidRPr="00796B30" w:rsidRDefault="00796B30" w:rsidP="00796B3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ab/>
                                <w:t>}</w:t>
                              </w:r>
                            </w:p>
                            <w:p w:rsidR="00796B30" w:rsidRPr="00796B30" w:rsidRDefault="00796B30" w:rsidP="00796B3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 xml:space="preserve">} </w:t>
                              </w:r>
                              <w:proofErr w:type="gramStart"/>
                              <w:r w:rsidRPr="00796B30">
                                <w:rPr>
                                  <w:rFonts w:ascii="Segoe UI" w:hAnsi="Segoe UI" w:cs="Segoe UI"/>
                                  <w:color w:val="0000FF"/>
                                  <w:sz w:val="24"/>
                                  <w:szCs w:val="24"/>
                                  <w:lang w:val="en-GB"/>
                                </w:rPr>
                                <w:t>else</w:t>
                              </w:r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>{</w:t>
                              </w:r>
                              <w:proofErr w:type="gramEnd"/>
                            </w:p>
                            <w:p w:rsidR="00796B30" w:rsidRPr="00796B30" w:rsidRDefault="00796B30" w:rsidP="00796B3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Segoe UI" w:hAnsi="Segoe UI" w:cs="Segoe UI"/>
                                  <w:color w:val="008000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ab/>
                                <w:t>Console.WriteLine(</w:t>
                              </w:r>
                              <w:r w:rsidRPr="00796B30">
                                <w:rPr>
                                  <w:rFonts w:ascii="Segoe UI" w:hAnsi="Segoe UI" w:cs="Segoe UI"/>
                                  <w:color w:val="A31515"/>
                                  <w:sz w:val="24"/>
                                  <w:szCs w:val="24"/>
                                  <w:lang w:val="en-GB"/>
                                </w:rPr>
                                <w:t>"Error: number smaller than 0"</w:t>
                              </w:r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 xml:space="preserve">); </w:t>
                              </w:r>
                              <w:r w:rsidRPr="00796B30">
                                <w:rPr>
                                  <w:rFonts w:ascii="Segoe UI" w:hAnsi="Segoe UI" w:cs="Segoe UI"/>
                                  <w:color w:val="008000"/>
                                  <w:sz w:val="24"/>
                                  <w:szCs w:val="24"/>
                                  <w:lang w:val="en-GB"/>
                                </w:rPr>
                                <w:t>//prints the error</w:t>
                              </w:r>
                            </w:p>
                            <w:p w:rsidR="00796B30" w:rsidRPr="00796B30" w:rsidRDefault="00796B30" w:rsidP="00796B3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>}</w:t>
                              </w:r>
                            </w:p>
                            <w:p w:rsidR="00796B30" w:rsidRPr="00796B30" w:rsidRDefault="00796B30" w:rsidP="00796B30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Segoe UI" w:hAnsi="Segoe UI" w:cs="Segoe UI"/>
                                  <w:color w:val="008000"/>
                                  <w:sz w:val="24"/>
                                  <w:szCs w:val="24"/>
                                  <w:lang w:val="en-GB"/>
                                </w:rPr>
                              </w:pPr>
                              <w:r w:rsidRPr="00796B30">
                                <w:rPr>
                                  <w:rFonts w:ascii="Segoe UI" w:hAnsi="Segoe UI" w:cs="Segoe UI"/>
                                  <w:sz w:val="24"/>
                                  <w:szCs w:val="24"/>
                                  <w:lang w:val="en-GB"/>
                                </w:rPr>
                                <w:t xml:space="preserve">Console.ReadLine(); </w:t>
                              </w:r>
                              <w:r w:rsidRPr="00796B30">
                                <w:rPr>
                                  <w:rFonts w:ascii="Segoe UI" w:hAnsi="Segoe UI" w:cs="Segoe UI"/>
                                  <w:color w:val="008000"/>
                                  <w:sz w:val="24"/>
                                  <w:szCs w:val="24"/>
                                  <w:lang w:val="en-GB"/>
                                </w:rPr>
                                <w:t>//we use this command to prevent the windows from closing</w:t>
                              </w:r>
                            </w:p>
                            <w:p w:rsidR="00796B30" w:rsidRPr="00635688" w:rsidDel="00832619" w:rsidRDefault="00796B30">
                              <w:pPr>
                                <w:pStyle w:val="Standard"/>
                                <w:ind w:firstLine="720"/>
                                <w:rPr>
                                  <w:ins w:id="23" w:author="samuele dassatti" w:date="2017-01-18T16:43:00Z"/>
                                  <w:del w:id="24" w:author="andrea zanin" w:date="2017-02-05T14:42:00Z"/>
                                  <w:rFonts w:ascii="Segoe UI" w:hAnsi="Segoe UI" w:cs="Segoe UI"/>
                                </w:rPr>
                                <w:pPrChange w:id="25" w:author="samuele dassatti" w:date="2017-01-18T16:44:00Z">
                                  <w:pPr>
                                    <w:pStyle w:val="Standard"/>
                                  </w:pPr>
                                </w:pPrChange>
                              </w:pPr>
                              <w:ins w:id="26" w:author="samuele dassatti" w:date="2017-01-18T16:43:00Z">
                                <w:del w:id="27" w:author="andrea zanin" w:date="2017-02-05T14:42:00Z"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i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nt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Cypher0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 =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2</w:delText>
                                  </w:r>
                                </w:del>
                              </w:ins>
                            </w:p>
                            <w:p w:rsidR="00796B30" w:rsidRPr="00AF5CC4" w:rsidDel="00832619" w:rsidRDefault="00796B30" w:rsidP="00796B30">
                              <w:pPr>
                                <w:pStyle w:val="Standard"/>
                                <w:rPr>
                                  <w:ins w:id="28" w:author="samuele dassatti" w:date="2017-01-18T16:43:00Z"/>
                                  <w:del w:id="29" w:author="andrea zanin" w:date="2017-02-05T14:42:00Z"/>
                                  <w:rFonts w:ascii="Segoe UI" w:hAnsi="Segoe UI" w:cs="Segoe UI"/>
                                  <w:color w:val="D9D9D9" w:themeColor="background1" w:themeShade="D9"/>
                                  <w:rPrChange w:id="30" w:author="samuele dassatti" w:date="2017-01-18T16:45:00Z">
                                    <w:rPr>
                                      <w:ins w:id="31" w:author="samuele dassatti" w:date="2017-01-18T16:43:00Z"/>
                                      <w:del w:id="32" w:author="andrea zanin" w:date="2017-02-05T14:42:00Z"/>
                                      <w:rFonts w:ascii="Segoe UI" w:hAnsi="Segoe UI" w:cs="Segoe UI"/>
                                    </w:rPr>
                                  </w:rPrChange>
                                </w:rPr>
                              </w:pPr>
                              <w:ins w:id="33" w:author="samuele dassatti" w:date="2017-01-18T16:43:00Z">
                                <w:del w:id="34" w:author="andrea zanin" w:date="2017-02-05T14:42:00Z"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tab/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i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nt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Cypher1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 =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3</w:delText>
                                  </w:r>
                                </w:del>
                              </w:ins>
                            </w:p>
                            <w:p w:rsidR="00796B30" w:rsidRPr="00635688" w:rsidDel="00832619" w:rsidRDefault="00796B30" w:rsidP="00796B30">
                              <w:pPr>
                                <w:pStyle w:val="Standard"/>
                                <w:rPr>
                                  <w:ins w:id="35" w:author="samuele dassatti" w:date="2017-01-18T16:43:00Z"/>
                                  <w:del w:id="36" w:author="andrea zanin" w:date="2017-02-05T14:42:00Z"/>
                                  <w:rFonts w:ascii="Segoe UI" w:hAnsi="Segoe UI" w:cs="Segoe UI"/>
                                </w:rPr>
                              </w:pPr>
                              <w:ins w:id="37" w:author="samuele dassatti" w:date="2017-01-18T16:43:00Z">
                                <w:del w:id="38" w:author="andrea zanin" w:date="2017-02-05T14:42:00Z"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tab/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i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nt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R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esult =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Cypher0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 +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Cypher1</w:delText>
                                  </w:r>
                                </w:del>
                              </w:ins>
                            </w:p>
                            <w:p w:rsidR="00796B30" w:rsidRPr="00635688" w:rsidDel="00832619" w:rsidRDefault="00796B30" w:rsidP="00796B30">
                              <w:pPr>
                                <w:pStyle w:val="Standard"/>
                                <w:rPr>
                                  <w:ins w:id="39" w:author="samuele dassatti" w:date="2017-01-18T16:43:00Z"/>
                                  <w:del w:id="40" w:author="andrea zanin" w:date="2017-02-05T14:42:00Z"/>
                                  <w:rFonts w:ascii="Segoe UI" w:hAnsi="Segoe UI" w:cs="Segoe UI"/>
                                </w:rPr>
                              </w:pPr>
                              <w:ins w:id="41" w:author="samuele dassatti" w:date="2017-01-18T16:43:00Z">
                                <w:del w:id="42" w:author="andrea zanin" w:date="2017-02-05T14:42:00Z"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tab/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w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rite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R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>esult</w:delText>
                                  </w:r>
                                </w:del>
                              </w:ins>
                            </w:p>
                            <w:p w:rsidR="00796B30" w:rsidRDefault="00796B30" w:rsidP="00796B3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05E47D68" id="Text Box 1" o:spid="_x0000_s1027" type="#_x0000_t202" style="position:absolute;margin-left:0;margin-top:0;width:522pt;height:218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" fillcolor="#d8d8d8 [2732]" strokecolor="#d8d8d8 [2732]" strokeweight=".5pt">
                  <v:textbox>
                    <w:txbxContent>
                      <w:p w:rsidR="00796B30" w:rsidRPr="00796B30" w:rsidRDefault="00796B30" w:rsidP="00796B3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Segoe UI" w:hAnsi="Segoe UI" w:cs="Segoe UI"/>
                            <w:color w:val="008000"/>
                            <w:sz w:val="24"/>
                            <w:szCs w:val="24"/>
                            <w:lang w:val="en-GB"/>
                          </w:rPr>
                        </w:pPr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>Console.WriteLine(</w:t>
                        </w:r>
                        <w:r w:rsidRPr="00796B30">
                          <w:rPr>
                            <w:rFonts w:ascii="Segoe UI" w:hAnsi="Segoe UI" w:cs="Segoe UI"/>
                            <w:color w:val="A31515"/>
                            <w:sz w:val="24"/>
                            <w:szCs w:val="24"/>
                            <w:lang w:val="en-GB"/>
                          </w:rPr>
                          <w:t>"Write the number here: "</w:t>
                        </w:r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 xml:space="preserve">); </w:t>
                        </w:r>
                        <w:r w:rsidRPr="00796B30">
                          <w:rPr>
                            <w:rFonts w:ascii="Segoe UI" w:hAnsi="Segoe UI" w:cs="Segoe UI"/>
                            <w:color w:val="008000"/>
                            <w:sz w:val="24"/>
                            <w:szCs w:val="24"/>
                            <w:lang w:val="en-GB"/>
                          </w:rPr>
                          <w:t>//ask the user for the number</w:t>
                        </w:r>
                      </w:p>
                      <w:p w:rsidR="00796B30" w:rsidRPr="00796B30" w:rsidRDefault="00796B30" w:rsidP="00796B3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Segoe UI" w:hAnsi="Segoe UI" w:cs="Segoe UI"/>
                            <w:color w:val="008000"/>
                            <w:sz w:val="24"/>
                            <w:szCs w:val="24"/>
                            <w:lang w:val="en-GB"/>
                          </w:rPr>
                        </w:pPr>
                        <w:r w:rsidRPr="00796B30">
                          <w:rPr>
                            <w:rFonts w:ascii="Segoe UI" w:hAnsi="Segoe UI" w:cs="Segoe UI"/>
                            <w:color w:val="2B91AF"/>
                            <w:sz w:val="24"/>
                            <w:szCs w:val="24"/>
                            <w:lang w:val="en-GB"/>
                          </w:rPr>
                          <w:t>string</w:t>
                        </w:r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proofErr w:type="spellStart"/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>userinput</w:t>
                        </w:r>
                        <w:proofErr w:type="spellEnd"/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 xml:space="preserve">= Console.ReadLine(); </w:t>
                        </w:r>
                        <w:r w:rsidRPr="00796B30">
                          <w:rPr>
                            <w:rFonts w:ascii="Segoe UI" w:hAnsi="Segoe UI" w:cs="Segoe UI"/>
                            <w:color w:val="008000"/>
                            <w:sz w:val="24"/>
                            <w:szCs w:val="24"/>
                            <w:lang w:val="en-GB"/>
                          </w:rPr>
                          <w:t xml:space="preserve">//read what the user wrote </w:t>
                        </w:r>
                      </w:p>
                      <w:p w:rsidR="00796B30" w:rsidRPr="00796B30" w:rsidRDefault="00796B30" w:rsidP="00796B3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Segoe UI" w:hAnsi="Segoe UI" w:cs="Segoe UI"/>
                            <w:color w:val="008000"/>
                            <w:sz w:val="24"/>
                            <w:szCs w:val="24"/>
                            <w:lang w:val="en-GB"/>
                          </w:rPr>
                        </w:pPr>
                        <w:r w:rsidRPr="00796B30">
                          <w:rPr>
                            <w:rFonts w:ascii="Segoe UI" w:hAnsi="Segoe UI" w:cs="Segoe UI"/>
                            <w:color w:val="2B91AF"/>
                            <w:sz w:val="24"/>
                            <w:szCs w:val="24"/>
                            <w:lang w:val="en-GB"/>
                          </w:rPr>
                          <w:t>int</w:t>
                        </w:r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 xml:space="preserve"> number= Int32.Parse(</w:t>
                        </w:r>
                        <w:proofErr w:type="spellStart"/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>userinput</w:t>
                        </w:r>
                        <w:proofErr w:type="spellEnd"/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 xml:space="preserve">); </w:t>
                        </w:r>
                        <w:r w:rsidRPr="00796B30">
                          <w:rPr>
                            <w:rFonts w:ascii="Segoe UI" w:hAnsi="Segoe UI" w:cs="Segoe UI"/>
                            <w:color w:val="008000"/>
                            <w:sz w:val="24"/>
                            <w:szCs w:val="24"/>
                            <w:lang w:val="en-GB"/>
                          </w:rPr>
                          <w:t>//converts the user input to integer</w:t>
                        </w:r>
                      </w:p>
                      <w:p w:rsidR="00796B30" w:rsidRPr="00796B30" w:rsidRDefault="00796B30" w:rsidP="00796B3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Segoe UI" w:hAnsi="Segoe UI" w:cs="Segoe UI"/>
                            <w:color w:val="008000"/>
                            <w:sz w:val="24"/>
                            <w:szCs w:val="24"/>
                            <w:lang w:val="en-GB"/>
                          </w:rPr>
                        </w:pPr>
                        <w:r w:rsidRPr="00796B30">
                          <w:rPr>
                            <w:rFonts w:ascii="Segoe UI" w:hAnsi="Segoe UI" w:cs="Segoe UI"/>
                            <w:color w:val="2B91AF"/>
                            <w:sz w:val="24"/>
                            <w:szCs w:val="24"/>
                            <w:lang w:val="en-GB"/>
                          </w:rPr>
                          <w:t>int</w:t>
                        </w:r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 xml:space="preserve"> x=0; </w:t>
                        </w:r>
                        <w:r w:rsidRPr="00796B30">
                          <w:rPr>
                            <w:rFonts w:ascii="Segoe UI" w:hAnsi="Segoe UI" w:cs="Segoe UI"/>
                            <w:color w:val="008000"/>
                            <w:sz w:val="24"/>
                            <w:szCs w:val="24"/>
                            <w:lang w:val="en-GB"/>
                          </w:rPr>
                          <w:t>//sets the x to 0</w:t>
                        </w:r>
                      </w:p>
                      <w:p w:rsidR="00796B30" w:rsidRPr="00796B30" w:rsidRDefault="00796B30" w:rsidP="00796B3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Segoe UI" w:hAnsi="Segoe UI" w:cs="Segoe UI"/>
                            <w:color w:val="008000"/>
                            <w:sz w:val="24"/>
                            <w:szCs w:val="24"/>
                            <w:lang w:val="en-GB"/>
                          </w:rPr>
                        </w:pPr>
                        <w:r w:rsidRPr="00796B30">
                          <w:rPr>
                            <w:rFonts w:ascii="Segoe UI" w:hAnsi="Segoe UI" w:cs="Segoe UI"/>
                            <w:color w:val="0000FF"/>
                            <w:sz w:val="24"/>
                            <w:szCs w:val="24"/>
                            <w:lang w:val="en-GB"/>
                          </w:rPr>
                          <w:t>if</w:t>
                        </w:r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 xml:space="preserve"> (number&gt;=</w:t>
                        </w:r>
                        <w:proofErr w:type="gramStart"/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>0){</w:t>
                        </w:r>
                        <w:proofErr w:type="gramEnd"/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 xml:space="preserve"> </w:t>
                        </w:r>
                        <w:r w:rsidRPr="00796B30">
                          <w:rPr>
                            <w:rFonts w:ascii="Segoe UI" w:hAnsi="Segoe UI" w:cs="Segoe UI"/>
                            <w:color w:val="008000"/>
                            <w:sz w:val="24"/>
                            <w:szCs w:val="24"/>
                            <w:lang w:val="en-GB"/>
                          </w:rPr>
                          <w:t>//makes sure that the number is greater than 0</w:t>
                        </w:r>
                      </w:p>
                      <w:p w:rsidR="00796B30" w:rsidRPr="00796B30" w:rsidRDefault="00796B30" w:rsidP="00796B3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</w:pPr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ab/>
                        </w:r>
                        <w:r w:rsidRPr="00796B30">
                          <w:rPr>
                            <w:rFonts w:ascii="Segoe UI" w:hAnsi="Segoe UI" w:cs="Segoe UI"/>
                            <w:color w:val="0000FF"/>
                            <w:sz w:val="24"/>
                            <w:szCs w:val="24"/>
                            <w:lang w:val="en-GB"/>
                          </w:rPr>
                          <w:t>while</w:t>
                        </w:r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 xml:space="preserve"> (x&lt;=</w:t>
                        </w:r>
                        <w:proofErr w:type="gramStart"/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>number){</w:t>
                        </w:r>
                        <w:proofErr w:type="gramEnd"/>
                      </w:p>
                      <w:p w:rsidR="00796B30" w:rsidRPr="00796B30" w:rsidRDefault="00796B30" w:rsidP="00796B3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Segoe UI" w:hAnsi="Segoe UI" w:cs="Segoe UI"/>
                            <w:color w:val="008000"/>
                            <w:sz w:val="24"/>
                            <w:szCs w:val="24"/>
                            <w:lang w:val="en-GB"/>
                          </w:rPr>
                        </w:pPr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ab/>
                        </w:r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ab/>
                          <w:t>Console.WriteLine(</w:t>
                        </w:r>
                        <w:proofErr w:type="spellStart"/>
                        <w:proofErr w:type="gramStart"/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>x.ToString</w:t>
                        </w:r>
                        <w:proofErr w:type="spellEnd"/>
                        <w:proofErr w:type="gramEnd"/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 xml:space="preserve">()); </w:t>
                        </w:r>
                        <w:r w:rsidRPr="00796B30">
                          <w:rPr>
                            <w:rFonts w:ascii="Segoe UI" w:hAnsi="Segoe UI" w:cs="Segoe UI"/>
                            <w:color w:val="008000"/>
                            <w:sz w:val="24"/>
                            <w:szCs w:val="24"/>
                            <w:lang w:val="en-GB"/>
                          </w:rPr>
                          <w:t>//prints x</w:t>
                        </w:r>
                      </w:p>
                      <w:p w:rsidR="00796B30" w:rsidRPr="00796B30" w:rsidRDefault="00796B30" w:rsidP="00796B3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Segoe UI" w:hAnsi="Segoe UI" w:cs="Segoe UI"/>
                            <w:color w:val="008000"/>
                            <w:sz w:val="24"/>
                            <w:szCs w:val="24"/>
                            <w:lang w:val="en-GB"/>
                          </w:rPr>
                        </w:pPr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ab/>
                        </w:r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ab/>
                          <w:t xml:space="preserve">x++; </w:t>
                        </w:r>
                        <w:r w:rsidRPr="00796B30">
                          <w:rPr>
                            <w:rFonts w:ascii="Segoe UI" w:hAnsi="Segoe UI" w:cs="Segoe UI"/>
                            <w:color w:val="008000"/>
                            <w:sz w:val="24"/>
                            <w:szCs w:val="24"/>
                            <w:lang w:val="en-GB"/>
                          </w:rPr>
                          <w:t>//adds 1 to x</w:t>
                        </w:r>
                      </w:p>
                      <w:p w:rsidR="00796B30" w:rsidRPr="00796B30" w:rsidRDefault="00796B30" w:rsidP="00796B3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</w:pPr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ab/>
                          <w:t>}</w:t>
                        </w:r>
                      </w:p>
                      <w:p w:rsidR="00796B30" w:rsidRPr="00796B30" w:rsidRDefault="00796B30" w:rsidP="00796B3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</w:pPr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 xml:space="preserve">} </w:t>
                        </w:r>
                        <w:proofErr w:type="gramStart"/>
                        <w:r w:rsidRPr="00796B30">
                          <w:rPr>
                            <w:rFonts w:ascii="Segoe UI" w:hAnsi="Segoe UI" w:cs="Segoe UI"/>
                            <w:color w:val="0000FF"/>
                            <w:sz w:val="24"/>
                            <w:szCs w:val="24"/>
                            <w:lang w:val="en-GB"/>
                          </w:rPr>
                          <w:t>else</w:t>
                        </w:r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>{</w:t>
                        </w:r>
                        <w:proofErr w:type="gramEnd"/>
                      </w:p>
                      <w:p w:rsidR="00796B30" w:rsidRPr="00796B30" w:rsidRDefault="00796B30" w:rsidP="00796B3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Segoe UI" w:hAnsi="Segoe UI" w:cs="Segoe UI"/>
                            <w:color w:val="008000"/>
                            <w:sz w:val="24"/>
                            <w:szCs w:val="24"/>
                            <w:lang w:val="en-GB"/>
                          </w:rPr>
                        </w:pPr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ab/>
                          <w:t>Console.WriteLine(</w:t>
                        </w:r>
                        <w:r w:rsidRPr="00796B30">
                          <w:rPr>
                            <w:rFonts w:ascii="Segoe UI" w:hAnsi="Segoe UI" w:cs="Segoe UI"/>
                            <w:color w:val="A31515"/>
                            <w:sz w:val="24"/>
                            <w:szCs w:val="24"/>
                            <w:lang w:val="en-GB"/>
                          </w:rPr>
                          <w:t>"Error: number smaller than 0"</w:t>
                        </w:r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 xml:space="preserve">); </w:t>
                        </w:r>
                        <w:r w:rsidRPr="00796B30">
                          <w:rPr>
                            <w:rFonts w:ascii="Segoe UI" w:hAnsi="Segoe UI" w:cs="Segoe UI"/>
                            <w:color w:val="008000"/>
                            <w:sz w:val="24"/>
                            <w:szCs w:val="24"/>
                            <w:lang w:val="en-GB"/>
                          </w:rPr>
                          <w:t>//prints the error</w:t>
                        </w:r>
                      </w:p>
                      <w:p w:rsidR="00796B30" w:rsidRPr="00796B30" w:rsidRDefault="00796B30" w:rsidP="00796B3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</w:pPr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>}</w:t>
                        </w:r>
                      </w:p>
                      <w:p w:rsidR="00796B30" w:rsidRPr="00796B30" w:rsidRDefault="00796B30" w:rsidP="00796B3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Segoe UI" w:hAnsi="Segoe UI" w:cs="Segoe UI"/>
                            <w:color w:val="008000"/>
                            <w:sz w:val="24"/>
                            <w:szCs w:val="24"/>
                            <w:lang w:val="en-GB"/>
                          </w:rPr>
                        </w:pPr>
                        <w:r w:rsidRPr="00796B30">
                          <w:rPr>
                            <w:rFonts w:ascii="Segoe UI" w:hAnsi="Segoe UI" w:cs="Segoe UI"/>
                            <w:sz w:val="24"/>
                            <w:szCs w:val="24"/>
                            <w:lang w:val="en-GB"/>
                          </w:rPr>
                          <w:t xml:space="preserve">Console.ReadLine(); </w:t>
                        </w:r>
                        <w:r w:rsidRPr="00796B30">
                          <w:rPr>
                            <w:rFonts w:ascii="Segoe UI" w:hAnsi="Segoe UI" w:cs="Segoe UI"/>
                            <w:color w:val="008000"/>
                            <w:sz w:val="24"/>
                            <w:szCs w:val="24"/>
                            <w:lang w:val="en-GB"/>
                          </w:rPr>
                          <w:t>//we use this command to prevent the windows from closing</w:t>
                        </w:r>
                      </w:p>
                      <w:p w:rsidR="00796B30" w:rsidRPr="00635688" w:rsidDel="00832619" w:rsidRDefault="00796B30" w:rsidP="00796B30">
                        <w:pPr>
                          <w:pStyle w:val="Standard"/>
                          <w:ind w:firstLine="720"/>
                          <w:rPr>
                            <w:ins w:id="63" w:author="samuele dassatti" w:date="2017-01-18T16:43:00Z"/>
                            <w:del w:id="64" w:author="andrea zanin" w:date="2017-02-05T14:42:00Z"/>
                            <w:rFonts w:ascii="Segoe UI" w:hAnsi="Segoe UI" w:cs="Segoe UI"/>
                          </w:rPr>
                          <w:pPrChange w:id="65" w:author="samuele dassatti" w:date="2017-01-18T16:44:00Z">
                            <w:pPr>
                              <w:pStyle w:val="Standard"/>
                            </w:pPr>
                          </w:pPrChange>
                        </w:pPr>
                        <w:ins w:id="66" w:author="samuele dassatti" w:date="2017-01-18T16:43:00Z">
                          <w:del w:id="67" w:author="andrea zanin" w:date="2017-02-05T14:42:00Z">
                            <w:r w:rsidDel="00832619">
                              <w:rPr>
                                <w:rFonts w:ascii="Segoe UI" w:hAnsi="Segoe UI" w:cs="Segoe UI"/>
                              </w:rPr>
                              <w:delText>i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nt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Cypher0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 =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2</w:delText>
                            </w:r>
                          </w:del>
                        </w:ins>
                      </w:p>
                      <w:p w:rsidR="00796B30" w:rsidRPr="00AF5CC4" w:rsidDel="00832619" w:rsidRDefault="00796B30" w:rsidP="00796B30">
                        <w:pPr>
                          <w:pStyle w:val="Standard"/>
                          <w:rPr>
                            <w:ins w:id="68" w:author="samuele dassatti" w:date="2017-01-18T16:43:00Z"/>
                            <w:del w:id="69" w:author="andrea zanin" w:date="2017-02-05T14:42:00Z"/>
                            <w:rFonts w:ascii="Segoe UI" w:hAnsi="Segoe UI" w:cs="Segoe UI"/>
                            <w:color w:val="D9D9D9" w:themeColor="background1" w:themeShade="D9"/>
                            <w:rPrChange w:id="70" w:author="samuele dassatti" w:date="2017-01-18T16:45:00Z">
                              <w:rPr>
                                <w:ins w:id="71" w:author="samuele dassatti" w:date="2017-01-18T16:43:00Z"/>
                                <w:del w:id="72" w:author="andrea zanin" w:date="2017-02-05T14:42:00Z"/>
                                <w:rFonts w:ascii="Segoe UI" w:hAnsi="Segoe UI" w:cs="Segoe UI"/>
                              </w:rPr>
                            </w:rPrChange>
                          </w:rPr>
                        </w:pPr>
                        <w:ins w:id="73" w:author="samuele dassatti" w:date="2017-01-18T16:43:00Z">
                          <w:del w:id="74" w:author="andrea zanin" w:date="2017-02-05T14:42:00Z"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i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nt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Cypher1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 =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3</w:delText>
                            </w:r>
                          </w:del>
                        </w:ins>
                      </w:p>
                      <w:p w:rsidR="00796B30" w:rsidRPr="00635688" w:rsidDel="00832619" w:rsidRDefault="00796B30" w:rsidP="00796B30">
                        <w:pPr>
                          <w:pStyle w:val="Standard"/>
                          <w:rPr>
                            <w:ins w:id="75" w:author="samuele dassatti" w:date="2017-01-18T16:43:00Z"/>
                            <w:del w:id="76" w:author="andrea zanin" w:date="2017-02-05T14:42:00Z"/>
                            <w:rFonts w:ascii="Segoe UI" w:hAnsi="Segoe UI" w:cs="Segoe UI"/>
                          </w:rPr>
                        </w:pPr>
                        <w:ins w:id="77" w:author="samuele dassatti" w:date="2017-01-18T16:43:00Z">
                          <w:del w:id="78" w:author="andrea zanin" w:date="2017-02-05T14:42:00Z"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i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nt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R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esult =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Cypher0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 +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Cypher1</w:delText>
                            </w:r>
                          </w:del>
                        </w:ins>
                      </w:p>
                      <w:p w:rsidR="00796B30" w:rsidRPr="00635688" w:rsidDel="00832619" w:rsidRDefault="00796B30" w:rsidP="00796B30">
                        <w:pPr>
                          <w:pStyle w:val="Standard"/>
                          <w:rPr>
                            <w:ins w:id="79" w:author="samuele dassatti" w:date="2017-01-18T16:43:00Z"/>
                            <w:del w:id="80" w:author="andrea zanin" w:date="2017-02-05T14:42:00Z"/>
                            <w:rFonts w:ascii="Segoe UI" w:hAnsi="Segoe UI" w:cs="Segoe UI"/>
                          </w:rPr>
                        </w:pPr>
                        <w:ins w:id="81" w:author="samuele dassatti" w:date="2017-01-18T16:43:00Z">
                          <w:del w:id="82" w:author="andrea zanin" w:date="2017-02-05T14:42:00Z"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w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rite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R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>esult</w:delText>
                            </w:r>
                          </w:del>
                        </w:ins>
                      </w:p>
                      <w:p w:rsidR="00796B30" w:rsidRDefault="00796B30" w:rsidP="00796B30"/>
                    </w:txbxContent>
                  </v:textbox>
                  <w10:wrap type="topAndBottom" anchorx="margin"/>
                </v:shape>
              </w:pict>
            </mc:Fallback>
          </mc:AlternateContent>
        </w:r>
      </w:ins>
    </w:p>
    <w:sectPr w:rsidR="00ED6B94" w:rsidRPr="00ED6B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D370B"/>
    <w:multiLevelType w:val="hybridMultilevel"/>
    <w:tmpl w:val="C582BC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A38F1"/>
    <w:multiLevelType w:val="hybridMultilevel"/>
    <w:tmpl w:val="85B859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70D78"/>
    <w:multiLevelType w:val="hybridMultilevel"/>
    <w:tmpl w:val="D7E4F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a zanin">
    <w15:presenceInfo w15:providerId="Windows Live" w15:userId="50218070904ebe66"/>
  </w15:person>
  <w15:person w15:author="samuele dassatti">
    <w15:presenceInfo w15:providerId="Windows Live" w15:userId="4108d1629af053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6B"/>
    <w:rsid w:val="003B3A28"/>
    <w:rsid w:val="003B4E6B"/>
    <w:rsid w:val="004D72DB"/>
    <w:rsid w:val="00796B30"/>
    <w:rsid w:val="00940C45"/>
    <w:rsid w:val="009B513D"/>
    <w:rsid w:val="009C5390"/>
    <w:rsid w:val="00B7472A"/>
    <w:rsid w:val="00D40562"/>
    <w:rsid w:val="00ED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AC0F3-6928-4462-918F-D731589F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rsid w:val="003B4E6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ListParagraph">
    <w:name w:val="List Paragraph"/>
    <w:basedOn w:val="Normal"/>
    <w:uiPriority w:val="34"/>
    <w:qFormat/>
    <w:rsid w:val="00B7472A"/>
    <w:pPr>
      <w:ind w:left="720"/>
      <w:contextualSpacing/>
    </w:pPr>
  </w:style>
  <w:style w:type="paragraph" w:customStyle="1" w:styleId="BigTitleGuide">
    <w:name w:val="Big Title Guide"/>
    <w:basedOn w:val="Normal"/>
    <w:link w:val="BigTitleGuideChar"/>
    <w:qFormat/>
    <w:rsid w:val="004D72DB"/>
    <w:pPr>
      <w:widowControl w:val="0"/>
      <w:suppressAutoHyphens/>
      <w:autoSpaceDN w:val="0"/>
      <w:spacing w:after="0" w:line="240" w:lineRule="auto"/>
      <w:jc w:val="center"/>
      <w:textAlignment w:val="baseline"/>
    </w:pPr>
    <w:rPr>
      <w:rFonts w:ascii="Segoe UI" w:eastAsia="Andale Sans UI" w:hAnsi="Segoe UI" w:cs="Segoe UI"/>
      <w:b/>
      <w:bCs/>
      <w:color w:val="16B08B"/>
      <w:kern w:val="3"/>
      <w:sz w:val="40"/>
      <w:szCs w:val="40"/>
      <w:lang w:val="en-US" w:bidi="en-US"/>
    </w:rPr>
  </w:style>
  <w:style w:type="character" w:customStyle="1" w:styleId="BigTitleGuideChar">
    <w:name w:val="Big Title Guide Char"/>
    <w:basedOn w:val="DefaultParagraphFont"/>
    <w:link w:val="BigTitleGuide"/>
    <w:rsid w:val="004D72DB"/>
    <w:rPr>
      <w:rFonts w:ascii="Segoe UI" w:eastAsia="Andale Sans UI" w:hAnsi="Segoe UI" w:cs="Segoe UI"/>
      <w:b/>
      <w:bCs/>
      <w:color w:val="16B08B"/>
      <w:kern w:val="3"/>
      <w:sz w:val="40"/>
      <w:szCs w:val="40"/>
      <w:lang w:val="en-US" w:bidi="en-US"/>
    </w:rPr>
  </w:style>
  <w:style w:type="paragraph" w:customStyle="1" w:styleId="LittleTitleGuide">
    <w:name w:val="Little Title Guide"/>
    <w:basedOn w:val="Standard"/>
    <w:link w:val="LittleTitleGuideChar"/>
    <w:qFormat/>
    <w:rsid w:val="004D72DB"/>
    <w:rPr>
      <w:rFonts w:ascii="Segoe UI" w:hAnsi="Segoe UI" w:cs="Segoe UI"/>
      <w:b/>
      <w:bCs/>
      <w:color w:val="16B08B"/>
    </w:rPr>
  </w:style>
  <w:style w:type="character" w:customStyle="1" w:styleId="LittleTitleGuideChar">
    <w:name w:val="Little Title Guide Char"/>
    <w:basedOn w:val="DefaultParagraphFont"/>
    <w:link w:val="LittleTitleGuide"/>
    <w:rsid w:val="004D72DB"/>
    <w:rPr>
      <w:rFonts w:ascii="Segoe UI" w:eastAsia="Andale Sans UI" w:hAnsi="Segoe UI" w:cs="Segoe UI"/>
      <w:b/>
      <w:bCs/>
      <w:color w:val="16B08B"/>
      <w:kern w:val="3"/>
      <w:sz w:val="24"/>
      <w:szCs w:val="24"/>
      <w:lang w:val="en-US" w:bidi="en-US"/>
    </w:rPr>
  </w:style>
  <w:style w:type="character" w:customStyle="1" w:styleId="StandardChar">
    <w:name w:val="Standard Char"/>
    <w:basedOn w:val="DefaultParagraphFont"/>
    <w:link w:val="Standard"/>
    <w:rsid w:val="009B513D"/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1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1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73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zanin</dc:creator>
  <cp:keywords/>
  <dc:description/>
  <cp:lastModifiedBy>andrea zanin</cp:lastModifiedBy>
  <cp:revision>7</cp:revision>
  <dcterms:created xsi:type="dcterms:W3CDTF">2017-01-17T18:43:00Z</dcterms:created>
  <dcterms:modified xsi:type="dcterms:W3CDTF">2017-02-05T14:07:00Z</dcterms:modified>
</cp:coreProperties>
</file>