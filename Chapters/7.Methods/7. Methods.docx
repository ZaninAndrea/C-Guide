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1824" w:rsidRPr="00F21824" w:rsidRDefault="007009EA" w:rsidP="00F21824">
      <w:pPr>
        <w:pStyle w:val="BigTitleGuide"/>
      </w:pPr>
      <w:r w:rsidRPr="00F21824">
        <w:rPr>
          <w:lang w:bidi="hi-IN"/>
        </w:rPr>
        <w:t>Methods</w:t>
      </w:r>
    </w:p>
    <w:p w:rsidR="00106C2F" w:rsidRPr="00F21824" w:rsidRDefault="00F21824" w:rsidP="00F21824">
      <w:pPr>
        <w:pStyle w:val="LittleTitleGuide"/>
      </w:pPr>
      <w:r w:rsidRPr="00F21824">
        <w:t>THEORY</w:t>
      </w: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Methods are a handy way to reuse te same piece of code, in the most basic form a method once  invoked (we’ll come back to this later) executes a piece of code. More advanced types of methods allow the method to return a value (you can use the method interchangeably with the value it returns, just like variables). A method can also require some inputs.</w:t>
      </w:r>
    </w:p>
    <w:p w:rsidR="00106C2F" w:rsidRPr="00F21824" w:rsidRDefault="00106C2F">
      <w:pPr>
        <w:pStyle w:val="Standard"/>
        <w:rPr>
          <w:rFonts w:ascii="Segoe UI" w:hAnsi="Segoe UI" w:cs="Segoe UI"/>
          <w:color w:val="FF3300"/>
          <w:lang w:val="en-GB"/>
        </w:rPr>
      </w:pPr>
    </w:p>
    <w:p w:rsidR="00106C2F" w:rsidRPr="00F21824" w:rsidRDefault="00F21824" w:rsidP="00F21824">
      <w:pPr>
        <w:pStyle w:val="LittleTitleGuide"/>
      </w:pPr>
      <w:r w:rsidRPr="00F21824">
        <w:t>PRACTICE</w:t>
      </w: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The syntax for a method is</w:t>
      </w: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>typeReturned methodName (inputs declarations){</w:t>
      </w: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ab/>
        <w:t>//code</w:t>
      </w: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ab/>
        <w:t>return valueToReturn;</w:t>
      </w: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>}</w:t>
      </w: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Let’s dig into this syntax:</w:t>
      </w:r>
    </w:p>
    <w:p w:rsidR="00106C2F" w:rsidRPr="00F21824" w:rsidRDefault="007009EA" w:rsidP="00F21824">
      <w:pPr>
        <w:pStyle w:val="Standard"/>
        <w:numPr>
          <w:ilvl w:val="0"/>
          <w:numId w:val="3"/>
        </w:numPr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 xml:space="preserve">typeReturned is the type of the value to return, could be float, string, int,… If your method doesn’t return any value use the type </w:t>
      </w:r>
      <w:r w:rsidRPr="00F21824">
        <w:rPr>
          <w:rFonts w:ascii="Segoe UI" w:hAnsi="Segoe UI" w:cs="Segoe UI"/>
          <w:b/>
          <w:bCs/>
          <w:color w:val="000000"/>
          <w:lang w:val="en-GB"/>
        </w:rPr>
        <w:t>void</w:t>
      </w:r>
    </w:p>
    <w:p w:rsidR="00106C2F" w:rsidRPr="00F21824" w:rsidRDefault="007009EA" w:rsidP="00F21824">
      <w:pPr>
        <w:pStyle w:val="Standard"/>
        <w:numPr>
          <w:ilvl w:val="0"/>
          <w:numId w:val="3"/>
        </w:numPr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methodName is the name that you will use to invoke the method, similar to a variable’s name</w:t>
      </w:r>
    </w:p>
    <w:p w:rsidR="00106C2F" w:rsidRPr="00F21824" w:rsidRDefault="007009EA" w:rsidP="00F21824">
      <w:pPr>
        <w:pStyle w:val="Standard"/>
        <w:numPr>
          <w:ilvl w:val="0"/>
          <w:numId w:val="3"/>
        </w:numPr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input declarations are the declaration of the input, separated by commas e.g. int x, int y if you have no input leave it void</w:t>
      </w:r>
    </w:p>
    <w:p w:rsidR="00106C2F" w:rsidRPr="00F21824" w:rsidRDefault="007009EA" w:rsidP="00F21824">
      <w:pPr>
        <w:pStyle w:val="Standard"/>
        <w:numPr>
          <w:ilvl w:val="0"/>
          <w:numId w:val="3"/>
        </w:numPr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the code inside the curly brackets will be executed once the method is invoked</w:t>
      </w:r>
    </w:p>
    <w:p w:rsidR="00106C2F" w:rsidRPr="00F21824" w:rsidRDefault="007009EA" w:rsidP="00F21824">
      <w:pPr>
        <w:pStyle w:val="Standard"/>
        <w:numPr>
          <w:ilvl w:val="0"/>
          <w:numId w:val="3"/>
        </w:numPr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 xml:space="preserve">lastly we have the return keyword, you can use the syntax </w:t>
      </w:r>
      <w:r w:rsidRPr="00F21824">
        <w:rPr>
          <w:rFonts w:ascii="Segoe UI" w:hAnsi="Segoe UI" w:cs="Segoe UI"/>
          <w:b/>
          <w:bCs/>
          <w:color w:val="000000"/>
          <w:lang w:val="en-GB"/>
        </w:rPr>
        <w:t xml:space="preserve">return value </w:t>
      </w:r>
      <w:r w:rsidRPr="00F21824">
        <w:rPr>
          <w:rFonts w:ascii="Segoe UI" w:hAnsi="Segoe UI" w:cs="Segoe UI"/>
          <w:color w:val="000000"/>
          <w:lang w:val="en-GB"/>
        </w:rPr>
        <w:t>to return a value (similarly to assigning a value to a variable)</w:t>
      </w: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IMPORTANT: the pair methodName and input declaration has to be unique inside the scope of the function, at the moment you can ignore the scope-part of the sentence.</w:t>
      </w: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The variables declared as input don’t need to be assigned before being used, because you will assign them a value when you invoke the method.</w:t>
      </w: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To invoke a method use the syntax</w:t>
      </w: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>methodName(input values)</w:t>
      </w: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the input values must be separated by commas, if the method requires no inputs just leave it void.</w:t>
      </w:r>
    </w:p>
    <w:p w:rsidR="00106C2F" w:rsidRPr="00F21824" w:rsidRDefault="00106C2F">
      <w:pPr>
        <w:pStyle w:val="Standard"/>
        <w:rPr>
          <w:rFonts w:ascii="Segoe UI" w:hAnsi="Segoe UI" w:cs="Segoe UI"/>
          <w:color w:val="FF3300"/>
          <w:lang w:val="en-GB"/>
        </w:rPr>
      </w:pPr>
    </w:p>
    <w:p w:rsidR="00106C2F" w:rsidRPr="00F21824" w:rsidRDefault="00F21824" w:rsidP="00F21824">
      <w:pPr>
        <w:pStyle w:val="LittleTitleGuide"/>
      </w:pPr>
      <w:r>
        <w:t>Examples</w:t>
      </w: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A method that takes a number and returns it plus 2.</w:t>
      </w: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p w:rsidR="00106C2F" w:rsidRPr="00F21824" w:rsidRDefault="004F185F">
      <w:pPr>
        <w:pStyle w:val="Standard"/>
        <w:rPr>
          <w:rFonts w:ascii="Segoe UI" w:hAnsi="Segoe UI" w:cs="Segoe UI"/>
          <w:color w:val="000000"/>
          <w:lang w:val="en-GB"/>
        </w:rPr>
      </w:pPr>
      <w:ins w:id="0" w:author="andrea zanin" w:date="2017-02-05T14:41:00Z">
        <w:r w:rsidRPr="00936B7A">
          <w:rPr>
            <w:rFonts w:ascii="Segoe UI" w:hAnsi="Segoe UI" w:cs="Segoe UI"/>
            <w:b/>
            <w:noProof/>
            <w:color w:val="16B08B"/>
            <w:lang w:eastAsia="it-IT" w:bidi="ar-SA"/>
          </w:rPr>
          <w:lastRenderedPageBreak/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9D4CA79" wp14:editId="13683663">
                  <wp:simplePos x="0" y="0"/>
                  <wp:positionH relativeFrom="margin">
                    <wp:align>left</wp:align>
                  </wp:positionH>
                  <wp:positionV relativeFrom="paragraph">
                    <wp:posOffset>203835</wp:posOffset>
                  </wp:positionV>
                  <wp:extent cx="6629400" cy="1752600"/>
                  <wp:effectExtent l="0" t="0" r="19050" b="19050"/>
                  <wp:wrapTopAndBottom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629400" cy="1752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4F185F" w:rsidRPr="004F185F" w:rsidRDefault="004F185F" w:rsidP="004F185F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</w:pPr>
                              <w:r w:rsidRPr="004F185F"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  <w:t>// method declaration</w:t>
                              </w:r>
                            </w:p>
                            <w:p w:rsidR="004F185F" w:rsidRPr="004F185F" w:rsidRDefault="004F185F" w:rsidP="004F185F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lang w:val="en-GB"/>
                                </w:rPr>
                              </w:pPr>
                              <w:r w:rsidRPr="004F185F">
                                <w:rPr>
                                  <w:rFonts w:ascii="Segoe UI" w:hAnsi="Segoe UI" w:cs="Segoe UI"/>
                                  <w:color w:val="2B91AF"/>
                                  <w:lang w:val="en-GB"/>
                                </w:rPr>
                                <w:t>int</w:t>
                              </w:r>
                              <w:r w:rsidRPr="004F185F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 addTwo (</w:t>
                              </w:r>
                              <w:r w:rsidRPr="004F185F">
                                <w:rPr>
                                  <w:rFonts w:ascii="Segoe UI" w:hAnsi="Segoe UI" w:cs="Segoe UI"/>
                                  <w:color w:val="2B91AF"/>
                                  <w:lang w:val="en-GB"/>
                                </w:rPr>
                                <w:t>int</w:t>
                              </w:r>
                              <w:r w:rsidRPr="004F185F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 x){</w:t>
                              </w:r>
                            </w:p>
                            <w:p w:rsidR="004F185F" w:rsidRPr="004F185F" w:rsidRDefault="004F185F" w:rsidP="004F185F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lang w:val="en-GB"/>
                                </w:rPr>
                              </w:pPr>
                              <w:r w:rsidRPr="004F185F">
                                <w:rPr>
                                  <w:rFonts w:ascii="Segoe UI" w:hAnsi="Segoe UI" w:cs="Segoe UI"/>
                                  <w:lang w:val="en-GB"/>
                                </w:rPr>
                                <w:tab/>
                                <w:t>y=x+2;</w:t>
                              </w:r>
                            </w:p>
                            <w:p w:rsidR="004F185F" w:rsidRPr="004F185F" w:rsidRDefault="004F185F" w:rsidP="004F185F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lang w:val="en-GB"/>
                                </w:rPr>
                              </w:pPr>
                              <w:r w:rsidRPr="004F185F">
                                <w:rPr>
                                  <w:rFonts w:ascii="Segoe UI" w:hAnsi="Segoe UI" w:cs="Segoe UI"/>
                                  <w:lang w:val="en-GB"/>
                                </w:rPr>
                                <w:tab/>
                              </w:r>
                              <w:r w:rsidRPr="004F185F">
                                <w:rPr>
                                  <w:rFonts w:ascii="Segoe UI" w:hAnsi="Segoe UI" w:cs="Segoe UI"/>
                                  <w:color w:val="0000FF"/>
                                  <w:lang w:val="en-GB"/>
                                </w:rPr>
                                <w:t>return</w:t>
                              </w:r>
                              <w:r w:rsidRPr="004F185F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 y;</w:t>
                              </w:r>
                            </w:p>
                            <w:p w:rsidR="004F185F" w:rsidRPr="004F185F" w:rsidRDefault="004F185F" w:rsidP="004F185F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lang w:val="en-GB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lang w:val="en-GB"/>
                                </w:rPr>
                                <w:t>}</w:t>
                              </w:r>
                            </w:p>
                            <w:p w:rsidR="004F185F" w:rsidRPr="004F185F" w:rsidRDefault="004F185F" w:rsidP="004F185F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</w:pPr>
                              <w:r w:rsidRPr="004F185F"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  <w:t>//using the method</w:t>
                              </w:r>
                            </w:p>
                            <w:p w:rsidR="004F185F" w:rsidRPr="004F185F" w:rsidRDefault="004F185F" w:rsidP="004F185F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lang w:val="en-GB"/>
                                </w:rPr>
                              </w:pPr>
                              <w:r w:rsidRPr="004F185F">
                                <w:rPr>
                                  <w:rFonts w:ascii="Segoe UI" w:hAnsi="Segoe UI" w:cs="Segoe UI"/>
                                  <w:color w:val="2B91AF"/>
                                  <w:lang w:val="en-GB"/>
                                </w:rPr>
                                <w:t>int</w:t>
                              </w:r>
                              <w:r w:rsidRPr="004F185F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 y=3;</w:t>
                              </w:r>
                            </w:p>
                            <w:p w:rsidR="004F185F" w:rsidRPr="004F185F" w:rsidRDefault="004F185F" w:rsidP="004F185F">
                              <w:pPr>
                                <w:widowControl w:val="0"/>
                                <w:autoSpaceDE w:val="0"/>
                                <w:adjustRightInd w:val="0"/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</w:pPr>
                              <w:r w:rsidRPr="004F185F">
                                <w:rPr>
                                  <w:rFonts w:ascii="Segoe UI" w:hAnsi="Segoe UI" w:cs="Segoe UI"/>
                                  <w:lang w:val="en-GB"/>
                                </w:rPr>
                                <w:t xml:space="preserve">y=addTwo(y); </w:t>
                              </w:r>
                              <w:r w:rsidRPr="004F185F">
                                <w:rPr>
                                  <w:rFonts w:ascii="Segoe UI" w:hAnsi="Segoe UI" w:cs="Segoe UI"/>
                                  <w:color w:val="008000"/>
                                  <w:lang w:val="en-GB"/>
                                </w:rPr>
                                <w:t>//y now has a value of 5</w:t>
                              </w:r>
                            </w:p>
                            <w:p w:rsidR="004F185F" w:rsidRPr="004F185F" w:rsidRDefault="004F185F" w:rsidP="004F185F">
                              <w:pPr>
                                <w:rPr>
                                  <w:ins w:id="1" w:author="andrea zanin" w:date="2017-02-05T14:42:00Z"/>
                                  <w:rFonts w:ascii="Segoe UI" w:hAnsi="Segoe UI" w:cs="Segoe UI"/>
                                  <w:lang w:val="en-GB"/>
                                </w:rPr>
                              </w:pPr>
                            </w:p>
                            <w:p w:rsidR="004F185F" w:rsidRPr="00635688" w:rsidDel="00832619" w:rsidRDefault="004F185F" w:rsidP="004F185F">
                              <w:pPr>
                                <w:pStyle w:val="Standard"/>
                                <w:ind w:firstLine="720"/>
                                <w:rPr>
                                  <w:ins w:id="2" w:author="samuele dassatti" w:date="2017-01-18T16:43:00Z"/>
                                  <w:del w:id="3" w:author="andrea zanin" w:date="2017-02-05T14:42:00Z"/>
                                  <w:rFonts w:ascii="Segoe UI" w:hAnsi="Segoe UI" w:cs="Segoe UI"/>
                                </w:rPr>
                                <w:pPrChange w:id="4" w:author="samuele dassatti" w:date="2017-01-18T16:44:00Z">
                                  <w:pPr>
                                    <w:pStyle w:val="Standard"/>
                                  </w:pPr>
                                </w:pPrChange>
                              </w:pPr>
                              <w:ins w:id="5" w:author="samuele dassatti" w:date="2017-01-18T16:43:00Z">
                                <w:del w:id="6" w:author="andrea zanin" w:date="2017-02-05T14:42:00Z"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Cypher0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2</w:delText>
                                  </w:r>
                                </w:del>
                              </w:ins>
                            </w:p>
                            <w:p w:rsidR="004F185F" w:rsidRPr="00AF5CC4" w:rsidDel="00832619" w:rsidRDefault="004F185F" w:rsidP="004F185F">
                              <w:pPr>
                                <w:pStyle w:val="Standard"/>
                                <w:rPr>
                                  <w:ins w:id="7" w:author="samuele dassatti" w:date="2017-01-18T16:43:00Z"/>
                                  <w:del w:id="8" w:author="andrea zanin" w:date="2017-02-05T14:42:00Z"/>
                                  <w:rFonts w:ascii="Segoe UI" w:hAnsi="Segoe UI" w:cs="Segoe UI"/>
                                  <w:color w:val="D9D9D9" w:themeColor="background1" w:themeShade="D9"/>
                                  <w:rPrChange w:id="9" w:author="samuele dassatti" w:date="2017-01-18T16:45:00Z">
                                    <w:rPr>
                                      <w:ins w:id="10" w:author="samuele dassatti" w:date="2017-01-18T16:43:00Z"/>
                                      <w:del w:id="11" w:author="andrea zanin" w:date="2017-02-05T14:42:00Z"/>
                                      <w:rFonts w:ascii="Segoe UI" w:hAnsi="Segoe UI" w:cs="Segoe UI"/>
                                    </w:rPr>
                                  </w:rPrChange>
                                </w:rPr>
                              </w:pPr>
                              <w:ins w:id="12" w:author="samuele dassatti" w:date="2017-01-18T16:43:00Z">
                                <w:del w:id="13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Cypher1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3</w:delText>
                                  </w:r>
                                </w:del>
                              </w:ins>
                            </w:p>
                            <w:p w:rsidR="004F185F" w:rsidRPr="00635688" w:rsidDel="00832619" w:rsidRDefault="004F185F" w:rsidP="004F185F">
                              <w:pPr>
                                <w:pStyle w:val="Standard"/>
                                <w:rPr>
                                  <w:ins w:id="14" w:author="samuele dassatti" w:date="2017-01-18T16:43:00Z"/>
                                  <w:del w:id="15" w:author="andrea zanin" w:date="2017-02-05T14:42:00Z"/>
                                  <w:rFonts w:ascii="Segoe UI" w:hAnsi="Segoe UI" w:cs="Segoe UI"/>
                                </w:rPr>
                              </w:pPr>
                              <w:ins w:id="16" w:author="samuele dassatti" w:date="2017-01-18T16:43:00Z">
                                <w:del w:id="17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i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nt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R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esult =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Cypher0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 +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Cypher1</w:delText>
                                  </w:r>
                                </w:del>
                              </w:ins>
                            </w:p>
                            <w:p w:rsidR="004F185F" w:rsidRPr="00635688" w:rsidDel="00832619" w:rsidRDefault="004F185F" w:rsidP="004F185F">
                              <w:pPr>
                                <w:pStyle w:val="Standard"/>
                                <w:rPr>
                                  <w:ins w:id="18" w:author="samuele dassatti" w:date="2017-01-18T16:43:00Z"/>
                                  <w:del w:id="19" w:author="andrea zanin" w:date="2017-02-05T14:42:00Z"/>
                                  <w:rFonts w:ascii="Segoe UI" w:hAnsi="Segoe UI" w:cs="Segoe UI"/>
                                </w:rPr>
                              </w:pPr>
                              <w:ins w:id="20" w:author="samuele dassatti" w:date="2017-01-18T16:43:00Z">
                                <w:del w:id="21" w:author="andrea zanin" w:date="2017-02-05T14:42:00Z"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tab/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w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 xml:space="preserve">rite </w:delText>
                                  </w:r>
                                  <w:r w:rsidDel="00832619">
                                    <w:rPr>
                                      <w:rFonts w:ascii="Segoe UI" w:hAnsi="Segoe UI" w:cs="Segoe UI"/>
                                    </w:rPr>
                                    <w:delText>R</w:delText>
                                  </w:r>
                                  <w:r w:rsidRPr="00635688" w:rsidDel="00832619">
                                    <w:rPr>
                                      <w:rFonts w:ascii="Segoe UI" w:hAnsi="Segoe UI" w:cs="Segoe UI"/>
                                    </w:rPr>
                                    <w:delText>esult</w:delText>
                                  </w:r>
                                </w:del>
                              </w:ins>
                            </w:p>
                            <w:p w:rsidR="004F185F" w:rsidRDefault="004F185F" w:rsidP="004F18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19D4CA79"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6" type="#_x0000_t202" style="position:absolute;margin-left:0;margin-top:16.05pt;width:522pt;height:13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" fillcolor="#d8d8d8 [2732]" strokecolor="#d8d8d8 [2732]" strokeweight=".5pt">
                  <v:textbox>
                    <w:txbxContent>
                      <w:p w:rsidR="004F185F" w:rsidRPr="004F185F" w:rsidRDefault="004F185F" w:rsidP="004F185F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</w:pPr>
                        <w:r w:rsidRPr="004F185F"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  <w:t>// method declaration</w:t>
                        </w:r>
                      </w:p>
                      <w:p w:rsidR="004F185F" w:rsidRPr="004F185F" w:rsidRDefault="004F185F" w:rsidP="004F185F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lang w:val="en-GB"/>
                          </w:rPr>
                        </w:pPr>
                        <w:r w:rsidRPr="004F185F">
                          <w:rPr>
                            <w:rFonts w:ascii="Segoe UI" w:hAnsi="Segoe UI" w:cs="Segoe UI"/>
                            <w:color w:val="2B91AF"/>
                            <w:lang w:val="en-GB"/>
                          </w:rPr>
                          <w:t>int</w:t>
                        </w:r>
                        <w:r w:rsidRPr="004F185F">
                          <w:rPr>
                            <w:rFonts w:ascii="Segoe UI" w:hAnsi="Segoe UI" w:cs="Segoe UI"/>
                            <w:lang w:val="en-GB"/>
                          </w:rPr>
                          <w:t xml:space="preserve"> addTwo (</w:t>
                        </w:r>
                        <w:r w:rsidRPr="004F185F">
                          <w:rPr>
                            <w:rFonts w:ascii="Segoe UI" w:hAnsi="Segoe UI" w:cs="Segoe UI"/>
                            <w:color w:val="2B91AF"/>
                            <w:lang w:val="en-GB"/>
                          </w:rPr>
                          <w:t>int</w:t>
                        </w:r>
                        <w:r w:rsidRPr="004F185F">
                          <w:rPr>
                            <w:rFonts w:ascii="Segoe UI" w:hAnsi="Segoe UI" w:cs="Segoe UI"/>
                            <w:lang w:val="en-GB"/>
                          </w:rPr>
                          <w:t xml:space="preserve"> x){</w:t>
                        </w:r>
                      </w:p>
                      <w:p w:rsidR="004F185F" w:rsidRPr="004F185F" w:rsidRDefault="004F185F" w:rsidP="004F185F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lang w:val="en-GB"/>
                          </w:rPr>
                        </w:pPr>
                        <w:r w:rsidRPr="004F185F">
                          <w:rPr>
                            <w:rFonts w:ascii="Segoe UI" w:hAnsi="Segoe UI" w:cs="Segoe UI"/>
                            <w:lang w:val="en-GB"/>
                          </w:rPr>
                          <w:tab/>
                          <w:t>y=x+2;</w:t>
                        </w:r>
                      </w:p>
                      <w:p w:rsidR="004F185F" w:rsidRPr="004F185F" w:rsidRDefault="004F185F" w:rsidP="004F185F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lang w:val="en-GB"/>
                          </w:rPr>
                        </w:pPr>
                        <w:r w:rsidRPr="004F185F">
                          <w:rPr>
                            <w:rFonts w:ascii="Segoe UI" w:hAnsi="Segoe UI" w:cs="Segoe UI"/>
                            <w:lang w:val="en-GB"/>
                          </w:rPr>
                          <w:tab/>
                        </w:r>
                        <w:r w:rsidRPr="004F185F">
                          <w:rPr>
                            <w:rFonts w:ascii="Segoe UI" w:hAnsi="Segoe UI" w:cs="Segoe UI"/>
                            <w:color w:val="0000FF"/>
                            <w:lang w:val="en-GB"/>
                          </w:rPr>
                          <w:t>return</w:t>
                        </w:r>
                        <w:r w:rsidRPr="004F185F">
                          <w:rPr>
                            <w:rFonts w:ascii="Segoe UI" w:hAnsi="Segoe UI" w:cs="Segoe UI"/>
                            <w:lang w:val="en-GB"/>
                          </w:rPr>
                          <w:t xml:space="preserve"> y;</w:t>
                        </w:r>
                      </w:p>
                      <w:p w:rsidR="004F185F" w:rsidRPr="004F185F" w:rsidRDefault="004F185F" w:rsidP="004F185F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lang w:val="en-GB"/>
                          </w:rPr>
                        </w:pPr>
                        <w:r>
                          <w:rPr>
                            <w:rFonts w:ascii="Segoe UI" w:hAnsi="Segoe UI" w:cs="Segoe UI"/>
                            <w:lang w:val="en-GB"/>
                          </w:rPr>
                          <w:t>}</w:t>
                        </w:r>
                      </w:p>
                      <w:p w:rsidR="004F185F" w:rsidRPr="004F185F" w:rsidRDefault="004F185F" w:rsidP="004F185F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</w:pPr>
                        <w:r w:rsidRPr="004F185F"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  <w:t>//using the method</w:t>
                        </w:r>
                      </w:p>
                      <w:p w:rsidR="004F185F" w:rsidRPr="004F185F" w:rsidRDefault="004F185F" w:rsidP="004F185F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lang w:val="en-GB"/>
                          </w:rPr>
                        </w:pPr>
                        <w:r w:rsidRPr="004F185F">
                          <w:rPr>
                            <w:rFonts w:ascii="Segoe UI" w:hAnsi="Segoe UI" w:cs="Segoe UI"/>
                            <w:color w:val="2B91AF"/>
                            <w:lang w:val="en-GB"/>
                          </w:rPr>
                          <w:t>int</w:t>
                        </w:r>
                        <w:r w:rsidRPr="004F185F">
                          <w:rPr>
                            <w:rFonts w:ascii="Segoe UI" w:hAnsi="Segoe UI" w:cs="Segoe UI"/>
                            <w:lang w:val="en-GB"/>
                          </w:rPr>
                          <w:t xml:space="preserve"> y=3;</w:t>
                        </w:r>
                      </w:p>
                      <w:p w:rsidR="004F185F" w:rsidRPr="004F185F" w:rsidRDefault="004F185F" w:rsidP="004F185F">
                        <w:pPr>
                          <w:widowControl w:val="0"/>
                          <w:autoSpaceDE w:val="0"/>
                          <w:adjustRightInd w:val="0"/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</w:pPr>
                        <w:r w:rsidRPr="004F185F">
                          <w:rPr>
                            <w:rFonts w:ascii="Segoe UI" w:hAnsi="Segoe UI" w:cs="Segoe UI"/>
                            <w:lang w:val="en-GB"/>
                          </w:rPr>
                          <w:t xml:space="preserve">y=addTwo(y); </w:t>
                        </w:r>
                        <w:r w:rsidRPr="004F185F">
                          <w:rPr>
                            <w:rFonts w:ascii="Segoe UI" w:hAnsi="Segoe UI" w:cs="Segoe UI"/>
                            <w:color w:val="008000"/>
                            <w:lang w:val="en-GB"/>
                          </w:rPr>
                          <w:t>//y now has a value of 5</w:t>
                        </w:r>
                      </w:p>
                      <w:p w:rsidR="004F185F" w:rsidRPr="004F185F" w:rsidRDefault="004F185F" w:rsidP="004F185F">
                        <w:pPr>
                          <w:rPr>
                            <w:ins w:id="22" w:author="andrea zanin" w:date="2017-02-05T14:42:00Z"/>
                            <w:rFonts w:ascii="Segoe UI" w:hAnsi="Segoe UI" w:cs="Segoe UI"/>
                            <w:lang w:val="en-GB"/>
                          </w:rPr>
                        </w:pPr>
                      </w:p>
                      <w:p w:rsidR="004F185F" w:rsidRPr="00635688" w:rsidDel="00832619" w:rsidRDefault="004F185F" w:rsidP="004F185F">
                        <w:pPr>
                          <w:pStyle w:val="Standard"/>
                          <w:ind w:firstLine="720"/>
                          <w:rPr>
                            <w:ins w:id="23" w:author="samuele dassatti" w:date="2017-01-18T16:43:00Z"/>
                            <w:del w:id="24" w:author="andrea zanin" w:date="2017-02-05T14:42:00Z"/>
                            <w:rFonts w:ascii="Segoe UI" w:hAnsi="Segoe UI" w:cs="Segoe UI"/>
                          </w:rPr>
                          <w:pPrChange w:id="25" w:author="samuele dassatti" w:date="2017-01-18T16:44:00Z">
                            <w:pPr>
                              <w:pStyle w:val="Standard"/>
                            </w:pPr>
                          </w:pPrChange>
                        </w:pPr>
                        <w:ins w:id="26" w:author="samuele dassatti" w:date="2017-01-18T16:43:00Z">
                          <w:del w:id="27" w:author="andrea zanin" w:date="2017-02-05T14:42:00Z"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Cypher0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2</w:delText>
                            </w:r>
                          </w:del>
                        </w:ins>
                      </w:p>
                      <w:p w:rsidR="004F185F" w:rsidRPr="00AF5CC4" w:rsidDel="00832619" w:rsidRDefault="004F185F" w:rsidP="004F185F">
                        <w:pPr>
                          <w:pStyle w:val="Standard"/>
                          <w:rPr>
                            <w:ins w:id="28" w:author="samuele dassatti" w:date="2017-01-18T16:43:00Z"/>
                            <w:del w:id="29" w:author="andrea zanin" w:date="2017-02-05T14:42:00Z"/>
                            <w:rFonts w:ascii="Segoe UI" w:hAnsi="Segoe UI" w:cs="Segoe UI"/>
                            <w:color w:val="D9D9D9" w:themeColor="background1" w:themeShade="D9"/>
                            <w:rPrChange w:id="30" w:author="samuele dassatti" w:date="2017-01-18T16:45:00Z">
                              <w:rPr>
                                <w:ins w:id="31" w:author="samuele dassatti" w:date="2017-01-18T16:43:00Z"/>
                                <w:del w:id="32" w:author="andrea zanin" w:date="2017-02-05T14:42:00Z"/>
                                <w:rFonts w:ascii="Segoe UI" w:hAnsi="Segoe UI" w:cs="Segoe UI"/>
                              </w:rPr>
                            </w:rPrChange>
                          </w:rPr>
                        </w:pPr>
                        <w:ins w:id="33" w:author="samuele dassatti" w:date="2017-01-18T16:43:00Z">
                          <w:del w:id="34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Cypher1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3</w:delText>
                            </w:r>
                          </w:del>
                        </w:ins>
                      </w:p>
                      <w:p w:rsidR="004F185F" w:rsidRPr="00635688" w:rsidDel="00832619" w:rsidRDefault="004F185F" w:rsidP="004F185F">
                        <w:pPr>
                          <w:pStyle w:val="Standard"/>
                          <w:rPr>
                            <w:ins w:id="35" w:author="samuele dassatti" w:date="2017-01-18T16:43:00Z"/>
                            <w:del w:id="36" w:author="andrea zanin" w:date="2017-02-05T14:42:00Z"/>
                            <w:rFonts w:ascii="Segoe UI" w:hAnsi="Segoe UI" w:cs="Segoe UI"/>
                          </w:rPr>
                        </w:pPr>
                        <w:ins w:id="37" w:author="samuele dassatti" w:date="2017-01-18T16:43:00Z">
                          <w:del w:id="38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i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nt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R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esult =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Cypher0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 +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Cypher1</w:delText>
                            </w:r>
                          </w:del>
                        </w:ins>
                      </w:p>
                      <w:p w:rsidR="004F185F" w:rsidRPr="00635688" w:rsidDel="00832619" w:rsidRDefault="004F185F" w:rsidP="004F185F">
                        <w:pPr>
                          <w:pStyle w:val="Standard"/>
                          <w:rPr>
                            <w:ins w:id="39" w:author="samuele dassatti" w:date="2017-01-18T16:43:00Z"/>
                            <w:del w:id="40" w:author="andrea zanin" w:date="2017-02-05T14:42:00Z"/>
                            <w:rFonts w:ascii="Segoe UI" w:hAnsi="Segoe UI" w:cs="Segoe UI"/>
                          </w:rPr>
                        </w:pPr>
                        <w:ins w:id="41" w:author="samuele dassatti" w:date="2017-01-18T16:43:00Z">
                          <w:del w:id="42" w:author="andrea zanin" w:date="2017-02-05T14:42:00Z"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tab/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w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 xml:space="preserve">rite </w:delText>
                            </w:r>
                            <w:r w:rsidDel="00832619">
                              <w:rPr>
                                <w:rFonts w:ascii="Segoe UI" w:hAnsi="Segoe UI" w:cs="Segoe UI"/>
                              </w:rPr>
                              <w:delText>R</w:delText>
                            </w:r>
                            <w:r w:rsidRPr="00635688" w:rsidDel="00832619">
                              <w:rPr>
                                <w:rFonts w:ascii="Segoe UI" w:hAnsi="Segoe UI" w:cs="Segoe UI"/>
                              </w:rPr>
                              <w:delText>esult</w:delText>
                            </w:r>
                          </w:del>
                        </w:ins>
                      </w:p>
                      <w:p w:rsidR="004F185F" w:rsidRDefault="004F185F" w:rsidP="004F185F"/>
                    </w:txbxContent>
                  </v:textbox>
                  <w10:wrap type="topAndBottom" anchorx="margin"/>
                </v:shape>
              </w:pict>
            </mc:Fallback>
          </mc:AlternateContent>
        </w:r>
      </w:ins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As you can see I used a variable as input when invoking the function and this is perfectly fine.</w:t>
      </w:r>
    </w:p>
    <w:p w:rsidR="00106C2F" w:rsidRPr="00F21824" w:rsidRDefault="00106C2F">
      <w:pPr>
        <w:pStyle w:val="Standard"/>
        <w:rPr>
          <w:rFonts w:ascii="Segoe UI" w:hAnsi="Segoe UI" w:cs="Segoe UI"/>
          <w:color w:val="FF3300"/>
          <w:lang w:val="en-GB"/>
        </w:rPr>
      </w:pPr>
    </w:p>
    <w:p w:rsidR="00106C2F" w:rsidRPr="00F21824" w:rsidRDefault="00F21824" w:rsidP="00F21824">
      <w:pPr>
        <w:pStyle w:val="LittleTitleGuide"/>
      </w:pPr>
      <w:r>
        <w:t>ADVANCED</w:t>
      </w: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 xml:space="preserve">Remember the starting code </w:t>
      </w:r>
      <w:bookmarkStart w:id="43" w:name="_GoBack"/>
      <w:bookmarkEnd w:id="43"/>
      <w:r w:rsidRPr="00F21824">
        <w:rPr>
          <w:rFonts w:ascii="Segoe UI" w:hAnsi="Segoe UI" w:cs="Segoe UI"/>
          <w:color w:val="000000"/>
          <w:lang w:val="en-GB"/>
        </w:rPr>
        <w:t>that visual studio provided you? If you look carefully you’ll see that there’s the declaration for the Main method. The Main method is automaticcally executed once you start the program</w:t>
      </w: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p w:rsidR="00106C2F" w:rsidRPr="00F21824" w:rsidRDefault="00F21824" w:rsidP="00F21824">
      <w:pPr>
        <w:pStyle w:val="LittleTitleGuide"/>
      </w:pPr>
      <w:r>
        <w:t>ASSIGNEMENT</w:t>
      </w: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Write a program that has a method that takes as input a string and returns the string doubled e.g. input: “hello”, output: “hellohello”. Then take an input from the console and use the method to double it, write on the console the result.</w:t>
      </w:r>
    </w:p>
    <w:p w:rsidR="00106C2F" w:rsidRPr="00F21824" w:rsidRDefault="007009EA">
      <w:pPr>
        <w:pStyle w:val="Standard"/>
        <w:rPr>
          <w:rFonts w:ascii="Segoe UI" w:hAnsi="Segoe UI" w:cs="Segoe UI"/>
          <w:color w:val="000000"/>
        </w:rPr>
      </w:pPr>
      <w:r w:rsidRPr="00F21824">
        <w:rPr>
          <w:rFonts w:ascii="Segoe UI" w:hAnsi="Segoe UI" w:cs="Segoe UI"/>
          <w:color w:val="000000"/>
        </w:rPr>
        <w:t>TIPS:</w:t>
      </w:r>
    </w:p>
    <w:p w:rsidR="00106C2F" w:rsidRPr="00F21824" w:rsidRDefault="007009EA" w:rsidP="00F21824">
      <w:pPr>
        <w:pStyle w:val="Standard"/>
        <w:numPr>
          <w:ilvl w:val="0"/>
          <w:numId w:val="4"/>
        </w:numPr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remember that you can concatenate string using the + sign</w:t>
      </w: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p w:rsidR="00106C2F" w:rsidRPr="00F21824" w:rsidRDefault="007009EA">
      <w:pPr>
        <w:pStyle w:val="Standard"/>
        <w:rPr>
          <w:rFonts w:ascii="Segoe UI" w:hAnsi="Segoe UI" w:cs="Segoe UI"/>
          <w:color w:val="000000"/>
          <w:lang w:val="en-GB"/>
        </w:rPr>
      </w:pPr>
      <w:r w:rsidRPr="00F21824">
        <w:rPr>
          <w:rFonts w:ascii="Segoe UI" w:hAnsi="Segoe UI" w:cs="Segoe UI"/>
          <w:color w:val="000000"/>
          <w:lang w:val="en-GB"/>
        </w:rPr>
        <w:t>SOLUTION:</w:t>
      </w: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>//declaring the method</w:t>
      </w: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>string doubleIt(string input){</w:t>
      </w: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ab/>
        <w:t>return input+input; //returning the string doubled</w:t>
      </w: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>}</w:t>
      </w: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>string a= Console.ReadLine();</w:t>
      </w:r>
    </w:p>
    <w:p w:rsidR="00106C2F" w:rsidRPr="00F21824" w:rsidRDefault="007009EA">
      <w:pPr>
        <w:pStyle w:val="Standard"/>
        <w:rPr>
          <w:rFonts w:ascii="Segoe UI" w:hAnsi="Segoe UI" w:cs="Segoe UI"/>
          <w:color w:val="7030A0"/>
          <w:lang w:val="en-GB"/>
        </w:rPr>
      </w:pPr>
      <w:r w:rsidRPr="00F21824">
        <w:rPr>
          <w:rFonts w:ascii="Segoe UI" w:hAnsi="Segoe UI" w:cs="Segoe UI"/>
          <w:color w:val="7030A0"/>
          <w:lang w:val="en-GB"/>
        </w:rPr>
        <w:t>Console.WriteLine(doubleIt(a) ); //I used the method doubleIt as input for the WriteLine method</w:t>
      </w: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p w:rsidR="00106C2F" w:rsidRPr="00F21824" w:rsidRDefault="00106C2F">
      <w:pPr>
        <w:pStyle w:val="Standard"/>
        <w:rPr>
          <w:rFonts w:ascii="Segoe UI" w:hAnsi="Segoe UI" w:cs="Segoe UI"/>
          <w:color w:val="000000"/>
          <w:lang w:val="en-GB"/>
        </w:rPr>
      </w:pPr>
    </w:p>
    <w:sectPr w:rsidR="00106C2F" w:rsidRPr="00F2182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466" w:rsidRDefault="004B4466">
      <w:pPr>
        <w:rPr>
          <w:rFonts w:hint="eastAsia"/>
        </w:rPr>
      </w:pPr>
      <w:r>
        <w:separator/>
      </w:r>
    </w:p>
  </w:endnote>
  <w:endnote w:type="continuationSeparator" w:id="0">
    <w:p w:rsidR="004B4466" w:rsidRDefault="004B446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466" w:rsidRDefault="004B446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4B4466" w:rsidRDefault="004B446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3203AF"/>
    <w:multiLevelType w:val="hybridMultilevel"/>
    <w:tmpl w:val="10A62F8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8C49F1"/>
    <w:multiLevelType w:val="hybridMultilevel"/>
    <w:tmpl w:val="F26A56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A905A6"/>
    <w:multiLevelType w:val="multilevel"/>
    <w:tmpl w:val="A1827E0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6DA64D36"/>
    <w:multiLevelType w:val="multilevel"/>
    <w:tmpl w:val="B644E40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drea zanin">
    <w15:presenceInfo w15:providerId="Windows Live" w15:userId="50218070904ebe66"/>
  </w15:person>
  <w15:person w15:author="samuele dassatti">
    <w15:presenceInfo w15:providerId="Windows Live" w15:userId="4108d1629af053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C2F"/>
    <w:rsid w:val="00106C2F"/>
    <w:rsid w:val="004B4466"/>
    <w:rsid w:val="004F185F"/>
    <w:rsid w:val="0056747C"/>
    <w:rsid w:val="007009EA"/>
    <w:rsid w:val="00B27081"/>
    <w:rsid w:val="00F21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B2B8B"/>
  <w15:docId w15:val="{FDEC6608-B69C-4595-A776-DAA50B20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Arial"/>
        <w:kern w:val="3"/>
        <w:sz w:val="24"/>
        <w:szCs w:val="24"/>
        <w:lang w:val="it-IT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customStyle="1" w:styleId="BigTitleGuide">
    <w:name w:val="Big Title Guide"/>
    <w:basedOn w:val="Normal"/>
    <w:link w:val="BigTitleGuideChar"/>
    <w:qFormat/>
    <w:rsid w:val="00F21824"/>
    <w:pPr>
      <w:widowControl w:val="0"/>
      <w:jc w:val="center"/>
    </w:pPr>
    <w:rPr>
      <w:rFonts w:ascii="Segoe UI" w:eastAsia="Andale Sans UI" w:hAnsi="Segoe UI" w:cs="Segoe UI"/>
      <w:b/>
      <w:bCs/>
      <w:color w:val="16B08B"/>
      <w:sz w:val="40"/>
      <w:szCs w:val="40"/>
      <w:lang w:val="en-US" w:eastAsia="en-US" w:bidi="en-US"/>
    </w:rPr>
  </w:style>
  <w:style w:type="character" w:customStyle="1" w:styleId="BigTitleGuideChar">
    <w:name w:val="Big Title Guide Char"/>
    <w:basedOn w:val="DefaultParagraphFont"/>
    <w:link w:val="BigTitleGuide"/>
    <w:rsid w:val="00F21824"/>
    <w:rPr>
      <w:rFonts w:ascii="Segoe UI" w:eastAsia="Andale Sans UI" w:hAnsi="Segoe UI" w:cs="Segoe UI"/>
      <w:b/>
      <w:bCs/>
      <w:color w:val="16B08B"/>
      <w:sz w:val="40"/>
      <w:szCs w:val="40"/>
      <w:lang w:val="en-US" w:eastAsia="en-US" w:bidi="en-US"/>
    </w:rPr>
  </w:style>
  <w:style w:type="paragraph" w:customStyle="1" w:styleId="LittleTitleGuide">
    <w:name w:val="Little Title Guide"/>
    <w:basedOn w:val="Standard"/>
    <w:link w:val="LittleTitleGuideChar"/>
    <w:qFormat/>
    <w:rsid w:val="00F21824"/>
    <w:pPr>
      <w:widowControl w:val="0"/>
    </w:pPr>
    <w:rPr>
      <w:rFonts w:ascii="Segoe UI" w:eastAsia="Andale Sans UI" w:hAnsi="Segoe UI" w:cs="Segoe UI"/>
      <w:b/>
      <w:bCs/>
      <w:color w:val="16B08B"/>
      <w:lang w:val="en-US" w:eastAsia="en-US" w:bidi="en-US"/>
    </w:rPr>
  </w:style>
  <w:style w:type="character" w:customStyle="1" w:styleId="LittleTitleGuideChar">
    <w:name w:val="Little Title Guide Char"/>
    <w:basedOn w:val="DefaultParagraphFont"/>
    <w:link w:val="LittleTitleGuide"/>
    <w:rsid w:val="00F21824"/>
    <w:rPr>
      <w:rFonts w:ascii="Segoe UI" w:eastAsia="Andale Sans UI" w:hAnsi="Segoe UI" w:cs="Segoe UI"/>
      <w:b/>
      <w:bCs/>
      <w:color w:val="16B08B"/>
      <w:lang w:val="en-US" w:eastAsia="en-US" w:bidi="en-US"/>
    </w:rPr>
  </w:style>
  <w:style w:type="character" w:customStyle="1" w:styleId="StandardChar">
    <w:name w:val="Standard Char"/>
    <w:basedOn w:val="DefaultParagraphFont"/>
    <w:link w:val="Standard"/>
    <w:rsid w:val="004F1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zanin</dc:creator>
  <cp:lastModifiedBy>andrea zanin</cp:lastModifiedBy>
  <cp:revision>4</cp:revision>
  <dcterms:created xsi:type="dcterms:W3CDTF">2017-01-28T16:41:00Z</dcterms:created>
  <dcterms:modified xsi:type="dcterms:W3CDTF">2017-02-05T14:02:00Z</dcterms:modified>
</cp:coreProperties>
</file>