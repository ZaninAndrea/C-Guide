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B6" w:rsidRPr="008D60B6" w:rsidRDefault="008D60B6" w:rsidP="008D60B6">
      <w:pPr>
        <w:pStyle w:val="BigTitleGuide"/>
      </w:pPr>
      <w:r w:rsidRPr="008D60B6">
        <w:t>ARRAYS</w:t>
      </w:r>
    </w:p>
    <w:p w:rsidR="00810A4A" w:rsidRPr="008D60B6" w:rsidRDefault="008D60B6" w:rsidP="008D60B6">
      <w:pPr>
        <w:pStyle w:val="LittleTitleGuide"/>
      </w:pPr>
      <w:r w:rsidRPr="008D60B6">
        <w:t>THEORY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 xml:space="preserve">Arrays are a handy way to store many variables of the same type. They work as an ordered list. It’s important to know that you can’t change the number of items </w:t>
      </w:r>
      <w:r w:rsidR="008D60B6">
        <w:rPr>
          <w:rFonts w:ascii="Segoe UI" w:hAnsi="Segoe UI" w:cs="Segoe UI"/>
          <w:lang w:val="en-GB"/>
        </w:rPr>
        <w:t>stored inside the array once it’</w:t>
      </w:r>
      <w:r w:rsidRPr="008D60B6">
        <w:rPr>
          <w:rFonts w:ascii="Segoe UI" w:hAnsi="Segoe UI" w:cs="Segoe UI"/>
          <w:lang w:val="en-GB"/>
        </w:rPr>
        <w:t>s initialized.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You can think of any element of the array as a variable</w:t>
      </w:r>
    </w:p>
    <w:p w:rsidR="00810A4A" w:rsidRPr="008D60B6" w:rsidRDefault="00810A4A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10A4A" w:rsidRPr="008D60B6" w:rsidRDefault="008D60B6" w:rsidP="008D60B6">
      <w:pPr>
        <w:pStyle w:val="LittleTitleGuide"/>
      </w:pPr>
      <w:r>
        <w:t>PRACTICE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To declare an array use the syntax</w:t>
      </w:r>
    </w:p>
    <w:p w:rsidR="00810A4A" w:rsidRPr="008D60B6" w:rsidRDefault="00810A4A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type[] arrayName;</w:t>
      </w:r>
    </w:p>
    <w:p w:rsidR="00810A4A" w:rsidRPr="008D60B6" w:rsidRDefault="00810A4A">
      <w:pPr>
        <w:pStyle w:val="Standard"/>
        <w:rPr>
          <w:rFonts w:ascii="Segoe UI" w:hAnsi="Segoe UI" w:cs="Segoe UI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It’s very similar to the declaration of a standard variable, but after the type you have to write []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To initialize you can use any of those syntaxes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new type[N] {variable1, variable2, [...], variableN};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new type[] {variable1, variable2, [...], variableN};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{variable1, variable2, [...], variableN};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 = new type[N];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The first 3 create an array containing N elements all defined by the values inside the curly brackets, separeted by commas. The last one just creates the array of size N, but doesn’t initialize the elements inside it.</w:t>
      </w: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Remember that you can’t recall a variable until you have initialized it.</w:t>
      </w:r>
    </w:p>
    <w:p w:rsidR="00810A4A" w:rsidRPr="008D60B6" w:rsidRDefault="00810A4A">
      <w:pPr>
        <w:pStyle w:val="Standard"/>
        <w:rPr>
          <w:rFonts w:ascii="Segoe UI" w:hAnsi="Segoe UI" w:cs="Segoe UI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lang w:val="en-GB"/>
        </w:rPr>
      </w:pPr>
      <w:r w:rsidRPr="008D60B6">
        <w:rPr>
          <w:rFonts w:ascii="Segoe UI" w:hAnsi="Segoe UI" w:cs="Segoe UI"/>
          <w:lang w:val="en-GB"/>
        </w:rPr>
        <w:t>Now that we have declared our array, we wat to access those elements, to do so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arrayName[index]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The index insed the square brackets is the 0-based position of the element inside the array</w:t>
      </w:r>
    </w:p>
    <w:p w:rsidR="00810A4A" w:rsidRDefault="00463916">
      <w:pPr>
        <w:pStyle w:val="Standard"/>
        <w:rPr>
          <w:rFonts w:ascii="Segoe UI" w:hAnsi="Segoe UI" w:cs="Segoe UI"/>
          <w:color w:val="000000"/>
          <w:lang w:val="en-GB"/>
        </w:rPr>
      </w:pPr>
      <w:ins w:id="0" w:author="andrea zanin" w:date="2017-02-05T14:41:00Z">
        <w:r w:rsidRPr="00936B7A">
          <w:rPr>
            <w:rFonts w:ascii="Segoe UI" w:hAnsi="Segoe UI" w:cs="Segoe UI"/>
            <w:b/>
            <w:noProof/>
            <w:color w:val="16B08B"/>
            <w:lang w:eastAsia="it-IT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99BAA3" wp14:editId="7299B755">
                  <wp:simplePos x="0" y="0"/>
                  <wp:positionH relativeFrom="margin">
                    <wp:posOffset>-262890</wp:posOffset>
                  </wp:positionH>
                  <wp:positionV relativeFrom="paragraph">
                    <wp:posOffset>262890</wp:posOffset>
                  </wp:positionV>
                  <wp:extent cx="6629400" cy="933450"/>
                  <wp:effectExtent l="0" t="0" r="19050" b="19050"/>
                  <wp:wrapTopAndBottom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629400" cy="933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string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[] fruits={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"apple"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,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"peach"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,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"orange"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};</w:t>
                              </w:r>
                            </w:p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string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apple = fruits[0]; 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  <w:t>//the apple variable has the value "apple"</w:t>
                              </w:r>
                            </w:p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string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peach=fruits[1]; 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  <w:t>//the peach variable has the value "peach"</w:t>
                              </w:r>
                            </w:p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fruits[2] = 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"pear"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; 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  <w:t>//replaces orange with pear</w:t>
                              </w:r>
                            </w:p>
                            <w:p w:rsidR="00463916" w:rsidRPr="00463916" w:rsidRDefault="00463916" w:rsidP="00463916">
                              <w:pPr>
                                <w:rPr>
                                  <w:ins w:id="1" w:author="andrea zanin" w:date="2017-02-05T14:42:00Z"/>
                                  <w:rFonts w:ascii="Segoe UI" w:hAnsi="Segoe UI" w:cs="Segoe UI"/>
                                  <w:lang w:val="en-GB"/>
                                </w:rPr>
                              </w:pPr>
                            </w:p>
                            <w:p w:rsidR="00463916" w:rsidRPr="00635688" w:rsidDel="00832619" w:rsidRDefault="00463916" w:rsidP="00463916">
                              <w:pPr>
                                <w:pStyle w:val="Standard"/>
                                <w:ind w:firstLine="720"/>
                                <w:rPr>
                                  <w:ins w:id="2" w:author="samuele dassatti" w:date="2017-01-18T16:43:00Z"/>
                                  <w:del w:id="3" w:author="andrea zanin" w:date="2017-02-05T14:42:00Z"/>
                                  <w:rFonts w:ascii="Segoe UI" w:hAnsi="Segoe UI" w:cs="Segoe UI"/>
                                </w:rPr>
                                <w:pPrChange w:id="4" w:author="samuele dassatti" w:date="2017-01-18T16:44:00Z">
                                  <w:pPr>
                                    <w:pStyle w:val="Standard"/>
                                  </w:pPr>
                                </w:pPrChange>
                              </w:pPr>
                              <w:ins w:id="5" w:author="samuele dassatti" w:date="2017-01-18T16:43:00Z">
                                <w:del w:id="6" w:author="andrea zanin" w:date="2017-02-05T14:42:00Z"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2</w:delText>
                                  </w:r>
                                </w:del>
                              </w:ins>
                            </w:p>
                            <w:p w:rsidR="00463916" w:rsidRPr="00AF5CC4" w:rsidDel="00832619" w:rsidRDefault="00463916" w:rsidP="00463916">
                              <w:pPr>
                                <w:pStyle w:val="Standard"/>
                                <w:rPr>
                                  <w:ins w:id="7" w:author="samuele dassatti" w:date="2017-01-18T16:43:00Z"/>
                                  <w:del w:id="8" w:author="andrea zanin" w:date="2017-02-05T14:42:00Z"/>
                                  <w:rFonts w:ascii="Segoe UI" w:hAnsi="Segoe UI" w:cs="Segoe UI"/>
                                  <w:color w:val="D9D9D9" w:themeColor="background1" w:themeShade="D9"/>
                                  <w:rPrChange w:id="9" w:author="samuele dassatti" w:date="2017-01-18T16:45:00Z">
                                    <w:rPr>
                                      <w:ins w:id="10" w:author="samuele dassatti" w:date="2017-01-18T16:43:00Z"/>
                                      <w:del w:id="11" w:author="andrea zanin" w:date="2017-02-05T14:42:00Z"/>
                                      <w:rFonts w:ascii="Segoe UI" w:hAnsi="Segoe UI" w:cs="Segoe UI"/>
                                    </w:rPr>
                                  </w:rPrChange>
                                </w:rPr>
                              </w:pPr>
                              <w:ins w:id="12" w:author="samuele dassatti" w:date="2017-01-18T16:43:00Z">
                                <w:del w:id="13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3</w:delText>
                                  </w:r>
                                </w:del>
                              </w:ins>
                            </w:p>
                            <w:p w:rsidR="00463916" w:rsidRPr="00635688" w:rsidDel="00832619" w:rsidRDefault="00463916" w:rsidP="00463916">
                              <w:pPr>
                                <w:pStyle w:val="Standard"/>
                                <w:rPr>
                                  <w:ins w:id="14" w:author="samuele dassatti" w:date="2017-01-18T16:43:00Z"/>
                                  <w:del w:id="15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16" w:author="samuele dassatti" w:date="2017-01-18T16:43:00Z">
                                <w:del w:id="17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esult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+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</w:del>
                              </w:ins>
                            </w:p>
                            <w:p w:rsidR="00463916" w:rsidRPr="00635688" w:rsidDel="00832619" w:rsidRDefault="00463916" w:rsidP="00463916">
                              <w:pPr>
                                <w:pStyle w:val="Standard"/>
                                <w:rPr>
                                  <w:ins w:id="18" w:author="samuele dassatti" w:date="2017-01-18T16:43:00Z"/>
                                  <w:del w:id="19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20" w:author="samuele dassatti" w:date="2017-01-18T16:43:00Z">
                                <w:del w:id="21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w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rite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>esult</w:delText>
                                  </w:r>
                                </w:del>
                              </w:ins>
                            </w:p>
                            <w:p w:rsidR="00463916" w:rsidRDefault="00463916" w:rsidP="004639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699BAA3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20.7pt;margin-top:20.7pt;width:522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" fillcolor="#d8d8d8 [2732]" strokecolor="#d8d8d8 [2732]" strokeweight=".5pt">
                  <v:textbox>
                    <w:txbxContent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63916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string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[] fruits={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"apple"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,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"peach"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,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"orange"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};</w:t>
                        </w:r>
                      </w:p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</w:pPr>
                        <w:r w:rsidRPr="00463916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string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 xml:space="preserve"> apple = fruits[0]; </w:t>
                        </w:r>
                        <w:r w:rsidRPr="00463916"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  <w:t>//the apple variable has the value "apple"</w:t>
                        </w:r>
                      </w:p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</w:pPr>
                        <w:r w:rsidRPr="00463916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string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 xml:space="preserve"> peach=fruits[1]; </w:t>
                        </w:r>
                        <w:r w:rsidRPr="00463916"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  <w:t>//the peach variable has the value "peach"</w:t>
                        </w:r>
                      </w:p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</w:pP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 xml:space="preserve">fruits[2] = 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"pear"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 xml:space="preserve">; </w:t>
                        </w:r>
                        <w:r w:rsidRPr="00463916"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  <w:t>//replaces orange with pear</w:t>
                        </w:r>
                      </w:p>
                      <w:p w:rsidR="00463916" w:rsidRPr="00463916" w:rsidRDefault="00463916" w:rsidP="00463916">
                        <w:pPr>
                          <w:rPr>
                            <w:ins w:id="22" w:author="andrea zanin" w:date="2017-02-05T14:42:00Z"/>
                            <w:rFonts w:ascii="Segoe UI" w:hAnsi="Segoe UI" w:cs="Segoe UI"/>
                            <w:lang w:val="en-GB"/>
                          </w:rPr>
                        </w:pPr>
                      </w:p>
                      <w:p w:rsidR="00463916" w:rsidRPr="00635688" w:rsidDel="00832619" w:rsidRDefault="00463916" w:rsidP="00463916">
                        <w:pPr>
                          <w:pStyle w:val="Standard"/>
                          <w:ind w:firstLine="720"/>
                          <w:rPr>
                            <w:ins w:id="23" w:author="samuele dassatti" w:date="2017-01-18T16:43:00Z"/>
                            <w:del w:id="24" w:author="andrea zanin" w:date="2017-02-05T14:42:00Z"/>
                            <w:rFonts w:ascii="Segoe UI" w:hAnsi="Segoe UI" w:cs="Segoe UI"/>
                          </w:rPr>
                          <w:pPrChange w:id="25" w:author="samuele dassatti" w:date="2017-01-18T16:44:00Z">
                            <w:pPr>
                              <w:pStyle w:val="Standard"/>
                            </w:pPr>
                          </w:pPrChange>
                        </w:pPr>
                        <w:ins w:id="26" w:author="samuele dassatti" w:date="2017-01-18T16:43:00Z">
                          <w:del w:id="27" w:author="andrea zanin" w:date="2017-02-05T14:42:00Z"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2</w:delText>
                            </w:r>
                          </w:del>
                        </w:ins>
                      </w:p>
                      <w:p w:rsidR="00463916" w:rsidRPr="00AF5CC4" w:rsidDel="00832619" w:rsidRDefault="00463916" w:rsidP="00463916">
                        <w:pPr>
                          <w:pStyle w:val="Standard"/>
                          <w:rPr>
                            <w:ins w:id="28" w:author="samuele dassatti" w:date="2017-01-18T16:43:00Z"/>
                            <w:del w:id="29" w:author="andrea zanin" w:date="2017-02-05T14:42:00Z"/>
                            <w:rFonts w:ascii="Segoe UI" w:hAnsi="Segoe UI" w:cs="Segoe UI"/>
                            <w:color w:val="D9D9D9" w:themeColor="background1" w:themeShade="D9"/>
                            <w:rPrChange w:id="30" w:author="samuele dassatti" w:date="2017-01-18T16:45:00Z">
                              <w:rPr>
                                <w:ins w:id="31" w:author="samuele dassatti" w:date="2017-01-18T16:43:00Z"/>
                                <w:del w:id="32" w:author="andrea zanin" w:date="2017-02-05T14:42:00Z"/>
                                <w:rFonts w:ascii="Segoe UI" w:hAnsi="Segoe UI" w:cs="Segoe UI"/>
                              </w:rPr>
                            </w:rPrChange>
                          </w:rPr>
                        </w:pPr>
                        <w:ins w:id="33" w:author="samuele dassatti" w:date="2017-01-18T16:43:00Z">
                          <w:del w:id="34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3</w:delText>
                            </w:r>
                          </w:del>
                        </w:ins>
                      </w:p>
                      <w:p w:rsidR="00463916" w:rsidRPr="00635688" w:rsidDel="00832619" w:rsidRDefault="00463916" w:rsidP="00463916">
                        <w:pPr>
                          <w:pStyle w:val="Standard"/>
                          <w:rPr>
                            <w:ins w:id="35" w:author="samuele dassatti" w:date="2017-01-18T16:43:00Z"/>
                            <w:del w:id="36" w:author="andrea zanin" w:date="2017-02-05T14:42:00Z"/>
                            <w:rFonts w:ascii="Segoe UI" w:hAnsi="Segoe UI" w:cs="Segoe UI"/>
                          </w:rPr>
                        </w:pPr>
                        <w:ins w:id="37" w:author="samuele dassatti" w:date="2017-01-18T16:43:00Z">
                          <w:del w:id="38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esult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+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</w:del>
                        </w:ins>
                      </w:p>
                      <w:p w:rsidR="00463916" w:rsidRPr="00635688" w:rsidDel="00832619" w:rsidRDefault="00463916" w:rsidP="00463916">
                        <w:pPr>
                          <w:pStyle w:val="Standard"/>
                          <w:rPr>
                            <w:ins w:id="39" w:author="samuele dassatti" w:date="2017-01-18T16:43:00Z"/>
                            <w:del w:id="40" w:author="andrea zanin" w:date="2017-02-05T14:42:00Z"/>
                            <w:rFonts w:ascii="Segoe UI" w:hAnsi="Segoe UI" w:cs="Segoe UI"/>
                          </w:rPr>
                        </w:pPr>
                        <w:ins w:id="41" w:author="samuele dassatti" w:date="2017-01-18T16:43:00Z">
                          <w:del w:id="42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w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rite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>esult</w:delText>
                            </w:r>
                          </w:del>
                        </w:ins>
                      </w:p>
                      <w:p w:rsidR="00463916" w:rsidRDefault="00463916" w:rsidP="00463916"/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  <w:r w:rsidR="000436AC" w:rsidRPr="008D60B6">
        <w:rPr>
          <w:rFonts w:ascii="Segoe UI" w:hAnsi="Segoe UI" w:cs="Segoe UI"/>
          <w:color w:val="000000"/>
          <w:lang w:val="en-GB"/>
        </w:rPr>
        <w:t>e.g.</w:t>
      </w:r>
    </w:p>
    <w:p w:rsidR="00810A4A" w:rsidRPr="008D60B6" w:rsidRDefault="00810A4A" w:rsidP="00463916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D60B6" w:rsidRPr="008D60B6" w:rsidRDefault="008D60B6" w:rsidP="008D60B6">
      <w:pPr>
        <w:pStyle w:val="Standard"/>
        <w:rPr>
          <w:rFonts w:ascii="Segoe UI" w:hAnsi="Segoe UI" w:cs="Segoe UI"/>
          <w:color w:val="66FF66"/>
          <w:lang w:val="en-GB"/>
        </w:rPr>
      </w:pPr>
      <w:r w:rsidRPr="008D60B6">
        <w:rPr>
          <w:rFonts w:ascii="Segoe UI" w:hAnsi="Segoe UI" w:cs="Segoe UI"/>
          <w:color w:val="66FF66"/>
          <w:lang w:val="en-GB"/>
        </w:rPr>
        <w:t>REMEMBER THAT ARRAYS ARE 0-BASED WHILE THE LENGTH IS 1-BASED, SO AN ARRAY CONTAINING 2 ELEMENTS HAS LENGTH 2, BUT YOU CAN RECALL INDEXES 0 AND 1</w:t>
      </w:r>
    </w:p>
    <w:p w:rsid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8D60B6" w:rsidP="008D60B6">
      <w:pPr>
        <w:pStyle w:val="LittleTitleGuide"/>
      </w:pPr>
      <w:r>
        <w:t>ADVANCED</w:t>
      </w:r>
    </w:p>
    <w:p w:rsidR="00810A4A" w:rsidRP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To get the number of elements inside and array use the syntax</w:t>
      </w:r>
    </w:p>
    <w:p w:rsidR="00810A4A" w:rsidRPr="008D60B6" w:rsidRDefault="000436AC">
      <w:pPr>
        <w:pStyle w:val="Standard"/>
        <w:rPr>
          <w:rFonts w:ascii="Segoe UI" w:hAnsi="Segoe UI" w:cs="Segoe UI"/>
          <w:color w:val="990099"/>
          <w:lang w:val="en-GB"/>
        </w:rPr>
      </w:pPr>
      <w:r w:rsidRPr="008D60B6">
        <w:rPr>
          <w:rFonts w:ascii="Segoe UI" w:hAnsi="Segoe UI" w:cs="Segoe UI"/>
          <w:color w:val="990099"/>
          <w:lang w:val="en-GB"/>
        </w:rPr>
        <w:t>arrayName.</w:t>
      </w:r>
      <w:r w:rsidR="008D60B6">
        <w:rPr>
          <w:rFonts w:ascii="Segoe UI" w:hAnsi="Segoe UI" w:cs="Segoe UI"/>
          <w:color w:val="990099"/>
          <w:lang w:val="en-GB"/>
        </w:rPr>
        <w:t>L</w:t>
      </w:r>
      <w:r w:rsidRPr="008D60B6">
        <w:rPr>
          <w:rFonts w:ascii="Segoe UI" w:hAnsi="Segoe UI" w:cs="Segoe UI"/>
          <w:color w:val="990099"/>
          <w:lang w:val="en-GB"/>
        </w:rPr>
        <w:t>enght</w:t>
      </w:r>
    </w:p>
    <w:p w:rsidR="00810A4A" w:rsidRPr="008D60B6" w:rsidRDefault="00810A4A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10A4A" w:rsidRPr="008D60B6" w:rsidRDefault="00810A4A">
      <w:pPr>
        <w:pStyle w:val="Standard"/>
        <w:rPr>
          <w:rFonts w:ascii="Segoe UI" w:hAnsi="Segoe UI" w:cs="Segoe UI"/>
          <w:color w:val="66FF66"/>
          <w:lang w:val="en-GB"/>
        </w:rPr>
      </w:pP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lastRenderedPageBreak/>
        <w:t>why are arrays useful? Why can’t you just use many variables? Well apart from the elegance of the array and the easiness of understanding of the code (that could be a good enough reason), you can iterate through a array.</w:t>
      </w:r>
    </w:p>
    <w:p w:rsidR="00810A4A" w:rsidRPr="008D60B6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e.g.</w:t>
      </w:r>
      <w:r w:rsidR="00463916" w:rsidRPr="00463916">
        <w:rPr>
          <w:rFonts w:ascii="Segoe UI" w:hAnsi="Segoe UI" w:cs="Segoe UI"/>
          <w:b/>
          <w:noProof/>
          <w:color w:val="16B08B"/>
          <w:lang w:eastAsia="it-IT" w:bidi="ar-SA"/>
        </w:rPr>
        <w:t xml:space="preserve"> </w:t>
      </w:r>
      <w:ins w:id="43" w:author="andrea zanin" w:date="2017-02-05T14:41:00Z">
        <w:r w:rsidR="00463916" w:rsidRPr="00936B7A">
          <w:rPr>
            <w:rFonts w:ascii="Segoe UI" w:hAnsi="Segoe UI" w:cs="Segoe UI"/>
            <w:b/>
            <w:noProof/>
            <w:color w:val="16B08B"/>
            <w:lang w:eastAsia="it-IT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B74276" wp14:editId="197D6DB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208915</wp:posOffset>
                  </wp:positionV>
                  <wp:extent cx="6629400" cy="933450"/>
                  <wp:effectExtent l="0" t="0" r="19050" b="19050"/>
                  <wp:wrapTopAndBottom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629400" cy="933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string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[] fruits={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"apple"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,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"peach"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,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"orange"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};</w:t>
                              </w:r>
                            </w:p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  <w:color w:val="0000FF"/>
                                  <w:lang w:val="en-GB"/>
                                </w:rPr>
                                <w:t>for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(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int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i=0; i&lt;fruits.Length; i++){</w:t>
                              </w:r>
                            </w:p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ab/>
                                <w:t xml:space="preserve">Console.WriteLine(fruits[i] + </w:t>
                              </w:r>
                              <w:r w:rsidRPr="00463916">
                                <w:rPr>
                                  <w:rFonts w:ascii="Segoe UI" w:hAnsi="Segoe UI" w:cs="Segoe UI"/>
                                  <w:color w:val="A31515"/>
                                  <w:lang w:val="en-GB"/>
                                </w:rPr>
                                <w:t>" is a fruit"</w:t>
                              </w:r>
                              <w:r w:rsidRPr="00463916">
                                <w:rPr>
                                  <w:rFonts w:ascii="Segoe UI" w:hAnsi="Segoe UI" w:cs="Segoe UI"/>
                                  <w:lang w:val="en-GB"/>
                                </w:rPr>
                                <w:t>);</w:t>
                              </w:r>
                            </w:p>
                            <w:p w:rsidR="00463916" w:rsidRPr="00463916" w:rsidRDefault="00463916" w:rsidP="00463916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</w:rPr>
                              </w:pPr>
                              <w:r w:rsidRPr="00463916">
                                <w:rPr>
                                  <w:rFonts w:ascii="Segoe UI" w:hAnsi="Segoe UI" w:cs="Segoe UI"/>
                                </w:rPr>
                                <w:t>}</w:t>
                              </w:r>
                            </w:p>
                            <w:p w:rsidR="00463916" w:rsidRPr="00463916" w:rsidRDefault="00463916" w:rsidP="00463916">
                              <w:pPr>
                                <w:rPr>
                                  <w:ins w:id="44" w:author="andrea zanin" w:date="2017-02-05T14:42:00Z"/>
                                  <w:rFonts w:ascii="Segoe UI" w:hAnsi="Segoe UI" w:cs="Segoe UI"/>
                                  <w:lang w:val="en-GB"/>
                                </w:rPr>
                              </w:pPr>
                            </w:p>
                            <w:p w:rsidR="00463916" w:rsidRPr="00635688" w:rsidDel="00832619" w:rsidRDefault="00463916" w:rsidP="00463916">
                              <w:pPr>
                                <w:pStyle w:val="Standard"/>
                                <w:ind w:firstLine="720"/>
                                <w:rPr>
                                  <w:ins w:id="45" w:author="samuele dassatti" w:date="2017-01-18T16:43:00Z"/>
                                  <w:del w:id="46" w:author="andrea zanin" w:date="2017-02-05T14:42:00Z"/>
                                  <w:rFonts w:ascii="Segoe UI" w:hAnsi="Segoe UI" w:cs="Segoe UI"/>
                                </w:rPr>
                                <w:pPrChange w:id="47" w:author="samuele dassatti" w:date="2017-01-18T16:44:00Z">
                                  <w:pPr>
                                    <w:pStyle w:val="Standard"/>
                                  </w:pPr>
                                </w:pPrChange>
                              </w:pPr>
                              <w:ins w:id="48" w:author="samuele dassatti" w:date="2017-01-18T16:43:00Z">
                                <w:del w:id="49" w:author="andrea zanin" w:date="2017-02-05T14:42:00Z"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2</w:delText>
                                  </w:r>
                                </w:del>
                              </w:ins>
                            </w:p>
                            <w:p w:rsidR="00463916" w:rsidRPr="00AF5CC4" w:rsidDel="00832619" w:rsidRDefault="00463916" w:rsidP="00463916">
                              <w:pPr>
                                <w:pStyle w:val="Standard"/>
                                <w:rPr>
                                  <w:ins w:id="50" w:author="samuele dassatti" w:date="2017-01-18T16:43:00Z"/>
                                  <w:del w:id="51" w:author="andrea zanin" w:date="2017-02-05T14:42:00Z"/>
                                  <w:rFonts w:ascii="Segoe UI" w:hAnsi="Segoe UI" w:cs="Segoe UI"/>
                                  <w:color w:val="D9D9D9" w:themeColor="background1" w:themeShade="D9"/>
                                  <w:rPrChange w:id="52" w:author="samuele dassatti" w:date="2017-01-18T16:45:00Z">
                                    <w:rPr>
                                      <w:ins w:id="53" w:author="samuele dassatti" w:date="2017-01-18T16:43:00Z"/>
                                      <w:del w:id="54" w:author="andrea zanin" w:date="2017-02-05T14:42:00Z"/>
                                      <w:rFonts w:ascii="Segoe UI" w:hAnsi="Segoe UI" w:cs="Segoe UI"/>
                                    </w:rPr>
                                  </w:rPrChange>
                                </w:rPr>
                              </w:pPr>
                              <w:ins w:id="55" w:author="samuele dassatti" w:date="2017-01-18T16:43:00Z">
                                <w:del w:id="56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3</w:delText>
                                  </w:r>
                                </w:del>
                              </w:ins>
                            </w:p>
                            <w:p w:rsidR="00463916" w:rsidRPr="00635688" w:rsidDel="00832619" w:rsidRDefault="00463916" w:rsidP="00463916">
                              <w:pPr>
                                <w:pStyle w:val="Standard"/>
                                <w:rPr>
                                  <w:ins w:id="57" w:author="samuele dassatti" w:date="2017-01-18T16:43:00Z"/>
                                  <w:del w:id="58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59" w:author="samuele dassatti" w:date="2017-01-18T16:43:00Z">
                                <w:del w:id="60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esult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+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</w:del>
                              </w:ins>
                            </w:p>
                            <w:p w:rsidR="00463916" w:rsidRPr="00635688" w:rsidDel="00832619" w:rsidRDefault="00463916" w:rsidP="00463916">
                              <w:pPr>
                                <w:pStyle w:val="Standard"/>
                                <w:rPr>
                                  <w:ins w:id="61" w:author="samuele dassatti" w:date="2017-01-18T16:43:00Z"/>
                                  <w:del w:id="62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63" w:author="samuele dassatti" w:date="2017-01-18T16:43:00Z">
                                <w:del w:id="64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w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rite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>esult</w:delText>
                                  </w:r>
                                </w:del>
                              </w:ins>
                            </w:p>
                            <w:p w:rsidR="00463916" w:rsidRDefault="00463916" w:rsidP="004639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8B74276" id="Text Box 1" o:spid="_x0000_s1027" type="#_x0000_t202" style="position:absolute;margin-left:0;margin-top:16.45pt;width:522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" fillcolor="#d8d8d8 [2732]" strokecolor="#d8d8d8 [2732]" strokeweight=".5pt">
                  <v:textbox>
                    <w:txbxContent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63916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string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[] fruits={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"apple"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,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"peach"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,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"orange"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};</w:t>
                        </w:r>
                      </w:p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63916">
                          <w:rPr>
                            <w:rFonts w:ascii="Segoe UI" w:hAnsi="Segoe UI" w:cs="Segoe UI"/>
                            <w:color w:val="0000FF"/>
                            <w:lang w:val="en-GB"/>
                          </w:rPr>
                          <w:t>for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 xml:space="preserve"> (</w:t>
                        </w:r>
                        <w:r w:rsidRPr="00463916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int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 xml:space="preserve"> i=0; i&lt;fruits.Length; i++){</w:t>
                        </w:r>
                      </w:p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ab/>
                          <w:t xml:space="preserve">Console.WriteLine(fruits[i] + </w:t>
                        </w:r>
                        <w:r w:rsidRPr="00463916">
                          <w:rPr>
                            <w:rFonts w:ascii="Segoe UI" w:hAnsi="Segoe UI" w:cs="Segoe UI"/>
                            <w:color w:val="A31515"/>
                            <w:lang w:val="en-GB"/>
                          </w:rPr>
                          <w:t>" is a fruit"</w:t>
                        </w:r>
                        <w:r w:rsidRPr="00463916">
                          <w:rPr>
                            <w:rFonts w:ascii="Segoe UI" w:hAnsi="Segoe UI" w:cs="Segoe UI"/>
                            <w:lang w:val="en-GB"/>
                          </w:rPr>
                          <w:t>);</w:t>
                        </w:r>
                      </w:p>
                      <w:p w:rsidR="00463916" w:rsidRPr="00463916" w:rsidRDefault="00463916" w:rsidP="00463916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</w:rPr>
                        </w:pPr>
                        <w:r w:rsidRPr="00463916">
                          <w:rPr>
                            <w:rFonts w:ascii="Segoe UI" w:hAnsi="Segoe UI" w:cs="Segoe UI"/>
                          </w:rPr>
                          <w:t>}</w:t>
                        </w:r>
                      </w:p>
                      <w:p w:rsidR="00463916" w:rsidRPr="00463916" w:rsidRDefault="00463916" w:rsidP="00463916">
                        <w:pPr>
                          <w:rPr>
                            <w:ins w:id="65" w:author="andrea zanin" w:date="2017-02-05T14:42:00Z"/>
                            <w:rFonts w:ascii="Segoe UI" w:hAnsi="Segoe UI" w:cs="Segoe UI"/>
                            <w:lang w:val="en-GB"/>
                          </w:rPr>
                        </w:pPr>
                      </w:p>
                      <w:p w:rsidR="00463916" w:rsidRPr="00635688" w:rsidDel="00832619" w:rsidRDefault="00463916" w:rsidP="00463916">
                        <w:pPr>
                          <w:pStyle w:val="Standard"/>
                          <w:ind w:firstLine="720"/>
                          <w:rPr>
                            <w:ins w:id="66" w:author="samuele dassatti" w:date="2017-01-18T16:43:00Z"/>
                            <w:del w:id="67" w:author="andrea zanin" w:date="2017-02-05T14:42:00Z"/>
                            <w:rFonts w:ascii="Segoe UI" w:hAnsi="Segoe UI" w:cs="Segoe UI"/>
                          </w:rPr>
                          <w:pPrChange w:id="68" w:author="samuele dassatti" w:date="2017-01-18T16:44:00Z">
                            <w:pPr>
                              <w:pStyle w:val="Standard"/>
                            </w:pPr>
                          </w:pPrChange>
                        </w:pPr>
                        <w:ins w:id="69" w:author="samuele dassatti" w:date="2017-01-18T16:43:00Z">
                          <w:del w:id="70" w:author="andrea zanin" w:date="2017-02-05T14:42:00Z"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2</w:delText>
                            </w:r>
                          </w:del>
                        </w:ins>
                      </w:p>
                      <w:p w:rsidR="00463916" w:rsidRPr="00AF5CC4" w:rsidDel="00832619" w:rsidRDefault="00463916" w:rsidP="00463916">
                        <w:pPr>
                          <w:pStyle w:val="Standard"/>
                          <w:rPr>
                            <w:ins w:id="71" w:author="samuele dassatti" w:date="2017-01-18T16:43:00Z"/>
                            <w:del w:id="72" w:author="andrea zanin" w:date="2017-02-05T14:42:00Z"/>
                            <w:rFonts w:ascii="Segoe UI" w:hAnsi="Segoe UI" w:cs="Segoe UI"/>
                            <w:color w:val="D9D9D9" w:themeColor="background1" w:themeShade="D9"/>
                            <w:rPrChange w:id="73" w:author="samuele dassatti" w:date="2017-01-18T16:45:00Z">
                              <w:rPr>
                                <w:ins w:id="74" w:author="samuele dassatti" w:date="2017-01-18T16:43:00Z"/>
                                <w:del w:id="75" w:author="andrea zanin" w:date="2017-02-05T14:42:00Z"/>
                                <w:rFonts w:ascii="Segoe UI" w:hAnsi="Segoe UI" w:cs="Segoe UI"/>
                              </w:rPr>
                            </w:rPrChange>
                          </w:rPr>
                        </w:pPr>
                        <w:ins w:id="76" w:author="samuele dassatti" w:date="2017-01-18T16:43:00Z">
                          <w:del w:id="77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3</w:delText>
                            </w:r>
                          </w:del>
                        </w:ins>
                      </w:p>
                      <w:p w:rsidR="00463916" w:rsidRPr="00635688" w:rsidDel="00832619" w:rsidRDefault="00463916" w:rsidP="00463916">
                        <w:pPr>
                          <w:pStyle w:val="Standard"/>
                          <w:rPr>
                            <w:ins w:id="78" w:author="samuele dassatti" w:date="2017-01-18T16:43:00Z"/>
                            <w:del w:id="79" w:author="andrea zanin" w:date="2017-02-05T14:42:00Z"/>
                            <w:rFonts w:ascii="Segoe UI" w:hAnsi="Segoe UI" w:cs="Segoe UI"/>
                          </w:rPr>
                        </w:pPr>
                        <w:ins w:id="80" w:author="samuele dassatti" w:date="2017-01-18T16:43:00Z">
                          <w:del w:id="81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esult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+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</w:del>
                        </w:ins>
                      </w:p>
                      <w:p w:rsidR="00463916" w:rsidRPr="00635688" w:rsidDel="00832619" w:rsidRDefault="00463916" w:rsidP="00463916">
                        <w:pPr>
                          <w:pStyle w:val="Standard"/>
                          <w:rPr>
                            <w:ins w:id="82" w:author="samuele dassatti" w:date="2017-01-18T16:43:00Z"/>
                            <w:del w:id="83" w:author="andrea zanin" w:date="2017-02-05T14:42:00Z"/>
                            <w:rFonts w:ascii="Segoe UI" w:hAnsi="Segoe UI" w:cs="Segoe UI"/>
                          </w:rPr>
                        </w:pPr>
                        <w:ins w:id="84" w:author="samuele dassatti" w:date="2017-01-18T16:43:00Z">
                          <w:del w:id="85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w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rite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>esult</w:delText>
                            </w:r>
                          </w:del>
                        </w:ins>
                      </w:p>
                      <w:p w:rsidR="00463916" w:rsidRDefault="00463916" w:rsidP="00463916"/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</w:p>
    <w:p w:rsidR="00463916" w:rsidRDefault="0046391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10A4A" w:rsidRDefault="000436AC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>The for cycle will work no matter how many fruits we put inside the array.</w:t>
      </w:r>
    </w:p>
    <w:p w:rsidR="008D60B6" w:rsidRDefault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B50320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You can join all the elements of an array into one single string using the method</w:t>
      </w:r>
    </w:p>
    <w:p w:rsidR="00B50320" w:rsidRDefault="00B50320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Array.Join(separator, arrayName)</w:t>
      </w:r>
    </w:p>
    <w:p w:rsidR="00B50320" w:rsidRPr="008D60B6" w:rsidRDefault="00B50320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10A4A" w:rsidRDefault="00810A4A">
      <w:pPr>
        <w:pStyle w:val="Standard"/>
        <w:rPr>
          <w:rFonts w:ascii="Segoe UI" w:hAnsi="Segoe UI" w:cs="Segoe UI"/>
          <w:color w:val="990099"/>
          <w:lang w:val="en-GB"/>
        </w:rPr>
      </w:pPr>
    </w:p>
    <w:p w:rsidR="008D60B6" w:rsidRDefault="008D60B6" w:rsidP="008D60B6">
      <w:pPr>
        <w:pStyle w:val="LittleTitleGuide"/>
      </w:pPr>
      <w:r>
        <w:t>ASSIGNEMENT</w:t>
      </w: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  <w:r w:rsidRPr="008D60B6">
        <w:rPr>
          <w:rFonts w:ascii="Segoe UI" w:hAnsi="Segoe UI" w:cs="Segoe UI"/>
          <w:color w:val="000000"/>
          <w:lang w:val="en-GB"/>
        </w:rPr>
        <w:t xml:space="preserve">Create a program that writes the first 70 numbers of the Fibonacci </w:t>
      </w:r>
      <w:r>
        <w:rPr>
          <w:rFonts w:ascii="Segoe UI" w:hAnsi="Segoe UI" w:cs="Segoe UI"/>
          <w:color w:val="000000"/>
          <w:lang w:val="en-GB"/>
        </w:rPr>
        <w:t>sequence, separated by a comma and a space</w:t>
      </w: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TIPS:</w:t>
      </w:r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The Fibonacci sequence is defined like this: the first 2 elements are 1 and 1, every other element is equal to the sum of the previous two</w:t>
      </w:r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You should create an array containing all the numbers, no need to instantiate every element of the array at the start</w:t>
      </w:r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Fill the array using a for loop</w:t>
      </w:r>
      <w:bookmarkStart w:id="86" w:name="_GoBack"/>
      <w:bookmarkEnd w:id="86"/>
    </w:p>
    <w:p w:rsidR="008D60B6" w:rsidRDefault="008D60B6" w:rsidP="008D60B6">
      <w:pPr>
        <w:pStyle w:val="Standard"/>
        <w:numPr>
          <w:ilvl w:val="0"/>
          <w:numId w:val="1"/>
        </w:numPr>
        <w:rPr>
          <w:rFonts w:ascii="Segoe UI" w:hAnsi="Segoe UI" w:cs="Segoe UI"/>
          <w:color w:val="000000"/>
          <w:lang w:val="en-GB"/>
        </w:rPr>
      </w:pPr>
      <w:r>
        <w:rPr>
          <w:rFonts w:ascii="Segoe UI" w:hAnsi="Segoe UI" w:cs="Segoe UI"/>
          <w:color w:val="000000"/>
          <w:lang w:val="en-GB"/>
        </w:rPr>
        <w:t>Once you filled the array you can write all the elements using the Array.join function</w:t>
      </w:r>
    </w:p>
    <w:p w:rsid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</w:p>
    <w:p w:rsidR="008D60B6" w:rsidRPr="008D60B6" w:rsidRDefault="008D60B6" w:rsidP="008D60B6">
      <w:pPr>
        <w:pStyle w:val="Standard"/>
        <w:rPr>
          <w:rFonts w:ascii="Segoe UI" w:hAnsi="Segoe UI" w:cs="Segoe UI"/>
          <w:color w:val="000000"/>
          <w:lang w:val="en-GB"/>
        </w:rPr>
      </w:pPr>
    </w:p>
    <w:sectPr w:rsidR="008D60B6" w:rsidRPr="008D60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623" w:rsidRDefault="00D45623">
      <w:pPr>
        <w:rPr>
          <w:rFonts w:hint="eastAsia"/>
        </w:rPr>
      </w:pPr>
      <w:r>
        <w:separator/>
      </w:r>
    </w:p>
  </w:endnote>
  <w:endnote w:type="continuationSeparator" w:id="0">
    <w:p w:rsidR="00D45623" w:rsidRDefault="00D456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623" w:rsidRDefault="00D456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45623" w:rsidRDefault="00D456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1DD2"/>
    <w:multiLevelType w:val="hybridMultilevel"/>
    <w:tmpl w:val="6862F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 zanin">
    <w15:presenceInfo w15:providerId="Windows Live" w15:userId="50218070904ebe66"/>
  </w15:person>
  <w15:person w15:author="samuele dassatti">
    <w15:presenceInfo w15:providerId="Windows Live" w15:userId="4108d1629af053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4A"/>
    <w:rsid w:val="000436AC"/>
    <w:rsid w:val="001E7C83"/>
    <w:rsid w:val="00252F66"/>
    <w:rsid w:val="00463916"/>
    <w:rsid w:val="00810A4A"/>
    <w:rsid w:val="008B4C74"/>
    <w:rsid w:val="008D60B6"/>
    <w:rsid w:val="00B251CE"/>
    <w:rsid w:val="00B354B6"/>
    <w:rsid w:val="00B50320"/>
    <w:rsid w:val="00D45623"/>
    <w:rsid w:val="00E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EF83"/>
  <w15:docId w15:val="{9284859A-4182-4758-B237-A21EF39B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BigTitleGuide">
    <w:name w:val="Big Title Guide"/>
    <w:basedOn w:val="Normal"/>
    <w:link w:val="BigTitleGuideChar"/>
    <w:qFormat/>
    <w:rsid w:val="008D60B6"/>
    <w:pPr>
      <w:widowControl w:val="0"/>
      <w:jc w:val="center"/>
    </w:pPr>
    <w:rPr>
      <w:rFonts w:ascii="Segoe UI" w:eastAsia="Andale Sans UI" w:hAnsi="Segoe UI" w:cs="Segoe UI"/>
      <w:b/>
      <w:bCs/>
      <w:color w:val="16B08B"/>
      <w:sz w:val="40"/>
      <w:szCs w:val="40"/>
      <w:lang w:val="en-US" w:eastAsia="en-US" w:bidi="en-US"/>
    </w:rPr>
  </w:style>
  <w:style w:type="character" w:customStyle="1" w:styleId="BigTitleGuideChar">
    <w:name w:val="Big Title Guide Char"/>
    <w:basedOn w:val="DefaultParagraphFont"/>
    <w:link w:val="BigTitleGuide"/>
    <w:rsid w:val="008D60B6"/>
    <w:rPr>
      <w:rFonts w:ascii="Segoe UI" w:eastAsia="Andale Sans UI" w:hAnsi="Segoe UI" w:cs="Segoe UI"/>
      <w:b/>
      <w:bCs/>
      <w:color w:val="16B08B"/>
      <w:sz w:val="40"/>
      <w:szCs w:val="40"/>
      <w:lang w:val="en-US" w:eastAsia="en-US" w:bidi="en-US"/>
    </w:rPr>
  </w:style>
  <w:style w:type="paragraph" w:customStyle="1" w:styleId="LittleTitleGuide">
    <w:name w:val="Little Title Guide"/>
    <w:basedOn w:val="Standard"/>
    <w:link w:val="LittleTitleGuideChar"/>
    <w:qFormat/>
    <w:rsid w:val="008D60B6"/>
    <w:pPr>
      <w:widowControl w:val="0"/>
    </w:pPr>
    <w:rPr>
      <w:rFonts w:ascii="Segoe UI" w:eastAsia="Andale Sans UI" w:hAnsi="Segoe UI" w:cs="Segoe UI"/>
      <w:b/>
      <w:bCs/>
      <w:color w:val="16B08B"/>
      <w:lang w:val="en-US" w:eastAsia="en-US" w:bidi="en-US"/>
    </w:rPr>
  </w:style>
  <w:style w:type="character" w:customStyle="1" w:styleId="LittleTitleGuideChar">
    <w:name w:val="Little Title Guide Char"/>
    <w:basedOn w:val="DefaultParagraphFont"/>
    <w:link w:val="LittleTitleGuide"/>
    <w:rsid w:val="008D60B6"/>
    <w:rPr>
      <w:rFonts w:ascii="Segoe UI" w:eastAsia="Andale Sans UI" w:hAnsi="Segoe UI" w:cs="Segoe UI"/>
      <w:b/>
      <w:bCs/>
      <w:color w:val="16B08B"/>
      <w:lang w:val="en-US" w:eastAsia="en-US" w:bidi="en-US"/>
    </w:rPr>
  </w:style>
  <w:style w:type="character" w:customStyle="1" w:styleId="StandardChar">
    <w:name w:val="Standard Char"/>
    <w:basedOn w:val="DefaultParagraphFont"/>
    <w:link w:val="Standard"/>
    <w:rsid w:val="0046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zanin</dc:creator>
  <cp:lastModifiedBy>andrea zanin</cp:lastModifiedBy>
  <cp:revision>5</cp:revision>
  <dcterms:created xsi:type="dcterms:W3CDTF">2017-01-28T16:41:00Z</dcterms:created>
  <dcterms:modified xsi:type="dcterms:W3CDTF">2017-02-05T14:00:00Z</dcterms:modified>
</cp:coreProperties>
</file>