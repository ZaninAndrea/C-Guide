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863" w:rsidRPr="00CC7143" w:rsidRDefault="007C0288" w:rsidP="004F5863">
      <w:pPr>
        <w:pStyle w:val="Standard"/>
        <w:rPr>
          <w:rFonts w:ascii="Segoe UI" w:hAnsi="Segoe UI" w:cs="Segoe UI"/>
          <w:b/>
          <w:bCs/>
          <w:color w:val="800000"/>
        </w:rPr>
      </w:pPr>
      <w:r>
        <w:rPr>
          <w:rFonts w:ascii="Segoe UI" w:hAnsi="Segoe UI" w:cs="Segoe UI"/>
          <w:b/>
          <w:bCs/>
          <w:color w:val="800000"/>
        </w:rPr>
        <w:t>If statement</w:t>
      </w:r>
      <w:r w:rsidR="004F5863" w:rsidRPr="00CC7143">
        <w:rPr>
          <w:rFonts w:ascii="Segoe UI" w:hAnsi="Segoe UI" w:cs="Segoe UI"/>
          <w:b/>
          <w:bCs/>
          <w:color w:val="800000"/>
        </w:rPr>
        <w:t xml:space="preserve"> - theory</w:t>
      </w:r>
    </w:p>
    <w:p w:rsidR="00D40562" w:rsidRPr="00CC7143" w:rsidRDefault="004F5863" w:rsidP="004F5863">
      <w:pPr>
        <w:rPr>
          <w:rFonts w:ascii="Segoe UI" w:hAnsi="Segoe UI" w:cs="Segoe UI"/>
        </w:rPr>
      </w:pPr>
      <w:r w:rsidRPr="00CC7143">
        <w:rPr>
          <w:rFonts w:ascii="Segoe UI" w:hAnsi="Segoe UI" w:cs="Segoe UI"/>
        </w:rPr>
        <w:t xml:space="preserve">So far we’ve only been able to create programs that always does the same thing, but programming is much more than that: we can use flow controls. Flow controls are a way to create more complicate behaviors i.e. running a piece of code only certain times, running it multiple times, skipping </w:t>
      </w:r>
      <w:r w:rsidR="00D95CD4" w:rsidRPr="00CC7143">
        <w:rPr>
          <w:rFonts w:ascii="Segoe UI" w:hAnsi="Segoe UI" w:cs="Segoe UI"/>
        </w:rPr>
        <w:t>it, …</w:t>
      </w:r>
      <w:r w:rsidRPr="00CC7143">
        <w:rPr>
          <w:rFonts w:ascii="Segoe UI" w:hAnsi="Segoe UI" w:cs="Segoe UI"/>
        </w:rPr>
        <w:t xml:space="preserve"> As you well understand this is a powerful tool for a programmer and in fact we use this all the time.</w:t>
      </w:r>
    </w:p>
    <w:p w:rsidR="004F5863" w:rsidRPr="00CC7143" w:rsidRDefault="004F5863" w:rsidP="004F5863">
      <w:pPr>
        <w:rPr>
          <w:rFonts w:ascii="Segoe UI" w:hAnsi="Segoe UI" w:cs="Segoe UI"/>
        </w:rPr>
      </w:pPr>
    </w:p>
    <w:p w:rsidR="004F5863" w:rsidRPr="00CC7143" w:rsidRDefault="00311A17" w:rsidP="004F5863">
      <w:pPr>
        <w:rPr>
          <w:rFonts w:ascii="Segoe UI" w:hAnsi="Segoe UI" w:cs="Segoe UI"/>
        </w:rPr>
      </w:pPr>
      <w:r w:rsidRPr="00CC7143">
        <w:rPr>
          <w:rFonts w:ascii="Segoe UI" w:hAnsi="Segoe UI" w:cs="Segoe UI"/>
        </w:rPr>
        <w:t>A good way to explain flow controls are flow charts, we’ll use those in a minute.</w:t>
      </w:r>
    </w:p>
    <w:p w:rsidR="00311A17" w:rsidRPr="00CC7143" w:rsidRDefault="00311A17" w:rsidP="004F5863">
      <w:pPr>
        <w:rPr>
          <w:rFonts w:ascii="Segoe UI" w:hAnsi="Segoe UI" w:cs="Segoe UI"/>
        </w:rPr>
      </w:pPr>
      <w:r w:rsidRPr="00CC7143">
        <w:rPr>
          <w:rFonts w:ascii="Segoe UI" w:hAnsi="Segoe UI" w:cs="Segoe UI"/>
        </w:rPr>
        <w:t xml:space="preserve">The simplest flow control is </w:t>
      </w:r>
      <w:r w:rsidRPr="00CC7143">
        <w:rPr>
          <w:rFonts w:ascii="Segoe UI" w:hAnsi="Segoe UI" w:cs="Segoe UI"/>
          <w:b/>
        </w:rPr>
        <w:t>if</w:t>
      </w:r>
      <w:r w:rsidRPr="00CC7143">
        <w:rPr>
          <w:rFonts w:ascii="Segoe UI" w:hAnsi="Segoe UI" w:cs="Segoe UI"/>
        </w:rPr>
        <w:t>: it checks a condition and if it’s true executes a piece of code, otherwise skips it. The flow chart for if looks something like this.</w:t>
      </w:r>
    </w:p>
    <w:p w:rsidR="004F5863" w:rsidRDefault="00311A17" w:rsidP="004F5863">
      <w:pPr>
        <w:rPr>
          <w:rFonts w:ascii="Segoe UI" w:hAnsi="Segoe UI" w:cs="Segoe UI"/>
        </w:rPr>
      </w:pPr>
      <w:r w:rsidRPr="00CC7143">
        <w:rPr>
          <w:rFonts w:ascii="Segoe UI" w:hAnsi="Segoe UI" w:cs="Segoe U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387.75pt">
            <v:imagedata r:id="rId5" o:title="Untitled Diagram(12)"/>
          </v:shape>
        </w:pict>
      </w:r>
    </w:p>
    <w:p w:rsidR="007C0288" w:rsidRDefault="007C0288" w:rsidP="007C0288">
      <w:pPr>
        <w:pStyle w:val="Standard"/>
        <w:rPr>
          <w:rFonts w:ascii="Segoe UI" w:hAnsi="Segoe UI" w:cs="Segoe UI"/>
          <w:b/>
          <w:bCs/>
          <w:color w:val="800000"/>
        </w:rPr>
      </w:pPr>
    </w:p>
    <w:p w:rsidR="007C0288" w:rsidRPr="007C0288" w:rsidRDefault="007C0288" w:rsidP="007C0288">
      <w:pPr>
        <w:pStyle w:val="Standard"/>
        <w:rPr>
          <w:rFonts w:ascii="Segoe UI" w:hAnsi="Segoe UI" w:cs="Segoe UI"/>
          <w:b/>
          <w:bCs/>
          <w:color w:val="800000"/>
        </w:rPr>
      </w:pPr>
      <w:r>
        <w:rPr>
          <w:rFonts w:ascii="Segoe UI" w:hAnsi="Segoe UI" w:cs="Segoe UI"/>
          <w:b/>
          <w:bCs/>
          <w:color w:val="800000"/>
        </w:rPr>
        <w:t>If statement</w:t>
      </w:r>
      <w:r w:rsidRPr="00CC7143">
        <w:rPr>
          <w:rFonts w:ascii="Segoe UI" w:hAnsi="Segoe UI" w:cs="Segoe UI"/>
          <w:b/>
          <w:bCs/>
          <w:color w:val="800000"/>
        </w:rPr>
        <w:t xml:space="preserve"> - </w:t>
      </w:r>
      <w:r>
        <w:rPr>
          <w:rFonts w:ascii="Segoe UI" w:hAnsi="Segoe UI" w:cs="Segoe UI"/>
          <w:b/>
          <w:bCs/>
          <w:color w:val="800000"/>
        </w:rPr>
        <w:t>practice</w:t>
      </w:r>
    </w:p>
    <w:p w:rsidR="00311A17" w:rsidRPr="00CC7143" w:rsidRDefault="00311A17" w:rsidP="004F5863">
      <w:pPr>
        <w:rPr>
          <w:rFonts w:ascii="Segoe UI" w:hAnsi="Segoe UI" w:cs="Segoe UI"/>
        </w:rPr>
      </w:pPr>
      <w:r w:rsidRPr="00CC7143">
        <w:rPr>
          <w:rFonts w:ascii="Segoe UI" w:hAnsi="Segoe UI" w:cs="Segoe UI"/>
        </w:rPr>
        <w:t>So let’s create a basic program</w:t>
      </w:r>
      <w:r w:rsidR="00CC7143" w:rsidRPr="00CC7143">
        <w:rPr>
          <w:rFonts w:ascii="Segoe UI" w:hAnsi="Segoe UI" w:cs="Segoe UI"/>
        </w:rPr>
        <w:t xml:space="preserve"> that checks if the user wrote the right password and if so reveals him a secret</w:t>
      </w:r>
    </w:p>
    <w:p w:rsidR="00CC7143" w:rsidRPr="00CC7143" w:rsidRDefault="00CC7143" w:rsidP="004F5863">
      <w:pPr>
        <w:rPr>
          <w:rFonts w:ascii="Segoe UI" w:hAnsi="Segoe UI" w:cs="Segoe UI"/>
        </w:rPr>
      </w:pPr>
    </w:p>
    <w:p w:rsidR="00CC7143" w:rsidRPr="00CC7143" w:rsidRDefault="00CC7143" w:rsidP="00CC7143">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Console.WriteLine(</w:t>
      </w:r>
      <w:r w:rsidRPr="00CC7143">
        <w:rPr>
          <w:rFonts w:ascii="Segoe UI" w:hAnsi="Segoe UI" w:cs="Segoe UI"/>
          <w:color w:val="7030A0"/>
          <w:shd w:val="clear" w:color="auto" w:fill="FFFFFF"/>
        </w:rPr>
        <w:t>“Write the password here: ”</w:t>
      </w:r>
      <w:r w:rsidRPr="00CC7143">
        <w:rPr>
          <w:rFonts w:ascii="Segoe UI" w:hAnsi="Segoe UI" w:cs="Segoe UI"/>
          <w:color w:val="7030A0"/>
          <w:shd w:val="clear" w:color="auto" w:fill="FFFFFF"/>
        </w:rPr>
        <w:t>);</w:t>
      </w:r>
      <w:r w:rsidRPr="00CC7143">
        <w:rPr>
          <w:rFonts w:ascii="Segoe UI" w:hAnsi="Segoe UI" w:cs="Segoe UI"/>
          <w:color w:val="7030A0"/>
          <w:shd w:val="clear" w:color="auto" w:fill="FFFFFF"/>
        </w:rPr>
        <w:t xml:space="preserve"> //ask the user for the password</w:t>
      </w:r>
    </w:p>
    <w:p w:rsidR="00CC7143" w:rsidRPr="00CC7143" w:rsidRDefault="00CC7143" w:rsidP="00CC7143">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 xml:space="preserve">string userinput= </w:t>
      </w:r>
      <w:r w:rsidRPr="00CC7143">
        <w:rPr>
          <w:rFonts w:ascii="Segoe UI" w:hAnsi="Segoe UI" w:cs="Segoe UI"/>
          <w:color w:val="7030A0"/>
          <w:shd w:val="clear" w:color="auto" w:fill="FFFFFF"/>
        </w:rPr>
        <w:t>Console.ReadLine();</w:t>
      </w:r>
      <w:r w:rsidRPr="00CC7143">
        <w:rPr>
          <w:rFonts w:ascii="Segoe UI" w:hAnsi="Segoe UI" w:cs="Segoe UI"/>
          <w:color w:val="7030A0"/>
          <w:shd w:val="clear" w:color="auto" w:fill="FFFFFF"/>
        </w:rPr>
        <w:t xml:space="preserve"> //read what the user wrote </w:t>
      </w:r>
    </w:p>
    <w:p w:rsidR="00CC7143" w:rsidRPr="00CC7143" w:rsidRDefault="00CC7143" w:rsidP="00CC7143">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if (userinput==”password123”){</w:t>
      </w:r>
    </w:p>
    <w:p w:rsidR="00CC7143" w:rsidRPr="00CC7143" w:rsidRDefault="00CC7143" w:rsidP="00CC7143">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ab/>
      </w:r>
      <w:r w:rsidRPr="00CC7143">
        <w:rPr>
          <w:rFonts w:ascii="Segoe UI" w:hAnsi="Segoe UI" w:cs="Segoe UI"/>
          <w:color w:val="7030A0"/>
          <w:shd w:val="clear" w:color="auto" w:fill="FFFFFF"/>
        </w:rPr>
        <w:t>Console.WriteLine(“</w:t>
      </w:r>
      <w:r w:rsidRPr="00CC7143">
        <w:rPr>
          <w:rFonts w:ascii="Segoe UI" w:hAnsi="Segoe UI" w:cs="Segoe UI"/>
          <w:color w:val="7030A0"/>
          <w:shd w:val="clear" w:color="auto" w:fill="FFFFFF"/>
        </w:rPr>
        <w:t>My secret is that I’m a penguin</w:t>
      </w:r>
      <w:r w:rsidRPr="00CC7143">
        <w:rPr>
          <w:rFonts w:ascii="Segoe UI" w:hAnsi="Segoe UI" w:cs="Segoe UI"/>
          <w:color w:val="7030A0"/>
          <w:shd w:val="clear" w:color="auto" w:fill="FFFFFF"/>
        </w:rPr>
        <w:t>”);</w:t>
      </w:r>
    </w:p>
    <w:p w:rsidR="00CC7143" w:rsidRPr="00CC7143" w:rsidRDefault="00CC7143" w:rsidP="00CC7143">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w:t>
      </w:r>
    </w:p>
    <w:p w:rsidR="00CC7143" w:rsidRPr="00CC7143" w:rsidRDefault="00CC7143" w:rsidP="00CC7143">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Console.ReadLine();</w:t>
      </w:r>
      <w:r w:rsidRPr="00CC7143">
        <w:rPr>
          <w:rFonts w:ascii="Segoe UI" w:hAnsi="Segoe UI" w:cs="Segoe UI"/>
          <w:color w:val="7030A0"/>
          <w:shd w:val="clear" w:color="auto" w:fill="FFFFFF"/>
        </w:rPr>
        <w:t xml:space="preserve"> //we use this command to prevent the windows from closing</w:t>
      </w:r>
    </w:p>
    <w:p w:rsidR="00CC7143" w:rsidRDefault="00CC7143" w:rsidP="00CC7143">
      <w:pPr>
        <w:pStyle w:val="Standard"/>
        <w:ind w:firstLine="708"/>
        <w:rPr>
          <w:rFonts w:ascii="Segoe UI" w:hAnsi="Segoe UI" w:cs="Segoe UI"/>
          <w:color w:val="7030A0"/>
          <w:shd w:val="clear" w:color="auto" w:fill="FFFFFF"/>
        </w:rPr>
      </w:pPr>
      <w:r>
        <w:rPr>
          <w:rFonts w:ascii="Segoe UI" w:hAnsi="Segoe UI" w:cs="Segoe UI"/>
          <w:color w:val="7030A0"/>
          <w:shd w:val="clear" w:color="auto" w:fill="FFFFFF"/>
        </w:rPr>
        <w:t>//end</w:t>
      </w:r>
    </w:p>
    <w:p w:rsidR="00CC7143" w:rsidRDefault="00CC7143" w:rsidP="00CC7143">
      <w:pPr>
        <w:pStyle w:val="Standard"/>
        <w:rPr>
          <w:rFonts w:ascii="Segoe UI" w:hAnsi="Segoe UI" w:cs="Segoe UI"/>
        </w:rPr>
      </w:pPr>
      <w:r>
        <w:rPr>
          <w:rFonts w:ascii="Segoe UI" w:hAnsi="Segoe UI" w:cs="Segoe UI"/>
        </w:rPr>
        <w:t xml:space="preserve">That’s great! We wrote a </w:t>
      </w:r>
      <w:bookmarkStart w:id="0" w:name="_GoBack"/>
      <w:bookmarkEnd w:id="0"/>
      <w:r>
        <w:rPr>
          <w:rFonts w:ascii="Segoe UI" w:hAnsi="Segoe UI" w:cs="Segoe UI"/>
        </w:rPr>
        <w:t>useful program, but let’s see what’s new:</w:t>
      </w:r>
    </w:p>
    <w:p w:rsidR="00CC7143" w:rsidRDefault="00CC7143" w:rsidP="00CC7143">
      <w:pPr>
        <w:pStyle w:val="Standard"/>
        <w:rPr>
          <w:rFonts w:ascii="Segoe UI" w:hAnsi="Segoe UI" w:cs="Segoe UI"/>
        </w:rPr>
      </w:pPr>
      <w:r>
        <w:rPr>
          <w:rFonts w:ascii="Segoe UI" w:hAnsi="Segoe UI" w:cs="Segoe UI"/>
        </w:rPr>
        <w:lastRenderedPageBreak/>
        <w:t>We used the if statement like this:</w:t>
      </w:r>
    </w:p>
    <w:p w:rsidR="00CC7143" w:rsidRPr="00CC7143" w:rsidRDefault="00CC7143" w:rsidP="00CC7143">
      <w:pPr>
        <w:pStyle w:val="Standard"/>
        <w:rPr>
          <w:rFonts w:ascii="Segoe UI" w:hAnsi="Segoe UI" w:cs="Segoe UI"/>
          <w:color w:val="7030A0"/>
        </w:rPr>
      </w:pPr>
      <w:r w:rsidRPr="00CC7143">
        <w:rPr>
          <w:rFonts w:ascii="Segoe UI" w:hAnsi="Segoe UI" w:cs="Segoe UI"/>
          <w:color w:val="7030A0"/>
        </w:rPr>
        <w:t>if (condition){</w:t>
      </w:r>
    </w:p>
    <w:p w:rsidR="00CC7143" w:rsidRPr="00CC7143" w:rsidRDefault="00CC7143" w:rsidP="00CC7143">
      <w:pPr>
        <w:pStyle w:val="Standard"/>
        <w:rPr>
          <w:rFonts w:ascii="Segoe UI" w:hAnsi="Segoe UI" w:cs="Segoe UI"/>
          <w:color w:val="7030A0"/>
        </w:rPr>
      </w:pPr>
      <w:r w:rsidRPr="00CC7143">
        <w:rPr>
          <w:rFonts w:ascii="Segoe UI" w:hAnsi="Segoe UI" w:cs="Segoe UI"/>
          <w:color w:val="7030A0"/>
        </w:rPr>
        <w:tab/>
        <w:t>Piece of code to execute</w:t>
      </w:r>
    </w:p>
    <w:p w:rsidR="00CC7143" w:rsidRPr="00CC7143" w:rsidRDefault="00CC7143" w:rsidP="00CC7143">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CC7143" w:rsidRDefault="00CC7143" w:rsidP="004F5863">
      <w:pPr>
        <w:rPr>
          <w:rFonts w:ascii="Segoe UI" w:hAnsi="Segoe UI" w:cs="Segoe UI"/>
        </w:rPr>
      </w:pPr>
      <w:r>
        <w:rPr>
          <w:rFonts w:ascii="Segoe UI" w:hAnsi="Segoe UI" w:cs="Segoe UI"/>
        </w:rPr>
        <w:t>The if tells the program that we are using that flow control, the condition inside the round brackets is the one that the computer will check and the code inside the curly brackets will be executed only if the condition is satisfied. The curly brackets are always used to wrap a code block.</w:t>
      </w:r>
    </w:p>
    <w:p w:rsidR="00CC7143" w:rsidRDefault="00CC7143" w:rsidP="004F5863">
      <w:pPr>
        <w:rPr>
          <w:rFonts w:ascii="Segoe UI" w:hAnsi="Segoe UI" w:cs="Segoe UI"/>
        </w:rPr>
      </w:pPr>
    </w:p>
    <w:p w:rsidR="00CC7143" w:rsidRDefault="00CC7143" w:rsidP="004F5863">
      <w:pPr>
        <w:rPr>
          <w:rFonts w:ascii="Segoe UI" w:hAnsi="Segoe UI" w:cs="Segoe UI"/>
        </w:rPr>
      </w:pPr>
      <w:r>
        <w:rPr>
          <w:rFonts w:ascii="Segoe UI" w:hAnsi="Segoe UI" w:cs="Segoe UI"/>
        </w:rPr>
        <w:t xml:space="preserve">Our condition had this structure: </w:t>
      </w:r>
      <w:r w:rsidRPr="007C0288">
        <w:rPr>
          <w:rFonts w:ascii="Segoe UI" w:hAnsi="Segoe UI" w:cs="Segoe UI"/>
          <w:color w:val="7030A0"/>
        </w:rPr>
        <w:t>variable == value</w:t>
      </w:r>
      <w:r>
        <w:rPr>
          <w:rFonts w:ascii="Segoe UI" w:hAnsi="Segoe UI" w:cs="Segoe UI"/>
        </w:rPr>
        <w:t>, this is the structure of the equality</w:t>
      </w:r>
      <w:r w:rsidR="007C0288">
        <w:rPr>
          <w:rFonts w:ascii="Segoe UI" w:hAnsi="Segoe UI" w:cs="Segoe UI"/>
        </w:rPr>
        <w:t>, it checks if the variable is equal to the requested value, if so returns true, otherwise returns false.</w:t>
      </w:r>
    </w:p>
    <w:p w:rsidR="007C0288" w:rsidRDefault="007C0288" w:rsidP="004F5863">
      <w:pPr>
        <w:rPr>
          <w:rFonts w:ascii="Segoe UI" w:hAnsi="Segoe UI" w:cs="Segoe UI"/>
        </w:rPr>
      </w:pPr>
      <w:r>
        <w:rPr>
          <w:rFonts w:ascii="Segoe UI" w:hAnsi="Segoe UI" w:cs="Segoe UI"/>
        </w:rPr>
        <w:t>Other operators are</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7C0288" w:rsidTr="00151D06">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7C0288" w:rsidRPr="00157BD7" w:rsidRDefault="007C0288" w:rsidP="00151D06">
            <w:pPr>
              <w:pStyle w:val="Standard"/>
              <w:rPr>
                <w:rFonts w:ascii="Segoe UI" w:hAnsi="Segoe UI"/>
                <w:color w:val="7030A0"/>
              </w:rPr>
            </w:pPr>
            <w:r>
              <w:rPr>
                <w:rFonts w:ascii="Segoe UI" w:hAnsi="Segoe UI"/>
                <w:color w:val="7030A0"/>
              </w:rPr>
              <w: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C0288" w:rsidRDefault="007C0288" w:rsidP="00151D06">
            <w:pPr>
              <w:pStyle w:val="TableContents"/>
              <w:rPr>
                <w:rFonts w:ascii="Segoe UI" w:hAnsi="Segoe UI"/>
              </w:rPr>
            </w:pPr>
            <w:r>
              <w:rPr>
                <w:rFonts w:ascii="Segoe UI" w:hAnsi="Segoe UI"/>
              </w:rPr>
              <w:t>Not equal</w:t>
            </w:r>
          </w:p>
        </w:tc>
      </w:tr>
      <w:tr w:rsidR="007C0288" w:rsidTr="00151D06">
        <w:tc>
          <w:tcPr>
            <w:tcW w:w="4819" w:type="dxa"/>
            <w:tcBorders>
              <w:left w:val="single" w:sz="2" w:space="0" w:color="000000"/>
              <w:bottom w:val="single" w:sz="2" w:space="0" w:color="000000"/>
            </w:tcBorders>
            <w:tcMar>
              <w:top w:w="55" w:type="dxa"/>
              <w:left w:w="55" w:type="dxa"/>
              <w:bottom w:w="55" w:type="dxa"/>
              <w:right w:w="55" w:type="dxa"/>
            </w:tcMar>
          </w:tcPr>
          <w:p w:rsidR="007C0288" w:rsidRDefault="007C0288" w:rsidP="007C0288">
            <w:pPr>
              <w:pStyle w:val="TableContents"/>
              <w:rPr>
                <w:rFonts w:ascii="Segoe UI" w:hAnsi="Segoe UI"/>
                <w:color w:val="7030A0"/>
              </w:rPr>
            </w:pPr>
            <w:r>
              <w:rPr>
                <w:rFonts w:ascii="Segoe UI" w:hAnsi="Segoe UI"/>
                <w:color w:val="7030A0"/>
              </w:rPr>
              <w:t>&gt;</w:t>
            </w:r>
          </w:p>
          <w:p w:rsidR="007C0288" w:rsidRDefault="007C0288" w:rsidP="007C0288">
            <w:pPr>
              <w:pStyle w:val="TableContents"/>
              <w:rPr>
                <w:rFonts w:ascii="Segoe UI" w:hAnsi="Segoe UI"/>
                <w:color w:val="7030A0"/>
              </w:rPr>
            </w:pPr>
            <w:r>
              <w:rPr>
                <w:rFonts w:ascii="Segoe UI" w:hAnsi="Segoe UI"/>
                <w:color w:val="7030A0"/>
              </w:rPr>
              <w:t>&lt;</w:t>
            </w:r>
          </w:p>
          <w:p w:rsidR="007C0288" w:rsidRDefault="007C0288" w:rsidP="007C0288">
            <w:pPr>
              <w:pStyle w:val="TableContents"/>
              <w:rPr>
                <w:rFonts w:ascii="Segoe UI" w:hAnsi="Segoe UI"/>
                <w:color w:val="7030A0"/>
              </w:rPr>
            </w:pPr>
            <w:r>
              <w:rPr>
                <w:rFonts w:ascii="Segoe UI" w:hAnsi="Segoe UI"/>
                <w:color w:val="7030A0"/>
              </w:rPr>
              <w:t>&gt;=</w:t>
            </w:r>
          </w:p>
          <w:p w:rsidR="007C0288" w:rsidRPr="00157BD7" w:rsidRDefault="007C0288" w:rsidP="007C0288">
            <w:pPr>
              <w:pStyle w:val="TableContents"/>
              <w:rPr>
                <w:rFonts w:ascii="Segoe UI" w:hAnsi="Segoe UI"/>
                <w:color w:val="7030A0"/>
              </w:rPr>
            </w:pPr>
            <w:r>
              <w:rPr>
                <w:rFonts w:ascii="Segoe UI" w:hAnsi="Segoe UI"/>
                <w:color w:val="7030A0"/>
              </w:rPr>
              <w:t>&lt;=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7C0288" w:rsidRDefault="007C0288" w:rsidP="00151D06">
            <w:pPr>
              <w:pStyle w:val="TableContents"/>
              <w:rPr>
                <w:rFonts w:ascii="Segoe UI" w:hAnsi="Segoe UI"/>
              </w:rPr>
            </w:pPr>
            <w:r>
              <w:rPr>
                <w:rFonts w:ascii="Segoe UI" w:hAnsi="Segoe UI"/>
              </w:rPr>
              <w:t>Greater</w:t>
            </w:r>
          </w:p>
          <w:p w:rsidR="007C0288" w:rsidRDefault="007C0288" w:rsidP="00151D06">
            <w:pPr>
              <w:pStyle w:val="TableContents"/>
              <w:rPr>
                <w:rFonts w:ascii="Segoe UI" w:hAnsi="Segoe UI"/>
              </w:rPr>
            </w:pPr>
            <w:r>
              <w:rPr>
                <w:rFonts w:ascii="Segoe UI" w:hAnsi="Segoe UI"/>
              </w:rPr>
              <w:t>Smaller</w:t>
            </w:r>
          </w:p>
          <w:p w:rsidR="007C0288" w:rsidRDefault="007C0288" w:rsidP="00151D06">
            <w:pPr>
              <w:pStyle w:val="TableContents"/>
              <w:rPr>
                <w:rFonts w:ascii="Segoe UI" w:hAnsi="Segoe UI"/>
              </w:rPr>
            </w:pPr>
            <w:r>
              <w:rPr>
                <w:rFonts w:ascii="Segoe UI" w:hAnsi="Segoe UI"/>
              </w:rPr>
              <w:t>greater of equal</w:t>
            </w:r>
          </w:p>
          <w:p w:rsidR="007C0288" w:rsidRDefault="007C0288" w:rsidP="00151D06">
            <w:pPr>
              <w:pStyle w:val="TableContents"/>
              <w:rPr>
                <w:rFonts w:ascii="Segoe UI" w:hAnsi="Segoe UI"/>
              </w:rPr>
            </w:pPr>
            <w:r>
              <w:rPr>
                <w:rFonts w:ascii="Segoe UI" w:hAnsi="Segoe UI"/>
              </w:rPr>
              <w:t>smaller or equal</w:t>
            </w:r>
          </w:p>
        </w:tc>
      </w:tr>
      <w:tr w:rsidR="007C0288" w:rsidTr="00151D06">
        <w:tc>
          <w:tcPr>
            <w:tcW w:w="4819" w:type="dxa"/>
            <w:tcBorders>
              <w:left w:val="single" w:sz="2" w:space="0" w:color="000000"/>
              <w:bottom w:val="single" w:sz="4" w:space="0" w:color="auto"/>
            </w:tcBorders>
            <w:tcMar>
              <w:top w:w="55" w:type="dxa"/>
              <w:left w:w="55" w:type="dxa"/>
              <w:bottom w:w="55" w:type="dxa"/>
              <w:right w:w="55" w:type="dxa"/>
            </w:tcMar>
          </w:tcPr>
          <w:p w:rsidR="007C0288" w:rsidRDefault="007C0288" w:rsidP="00151D06">
            <w:pPr>
              <w:pStyle w:val="TableContents"/>
              <w:rPr>
                <w:rFonts w:ascii="Segoe UI" w:hAnsi="Segoe UI"/>
                <w:color w:val="7030A0"/>
              </w:rPr>
            </w:pPr>
            <w:r>
              <w:rPr>
                <w:rFonts w:ascii="Segoe UI" w:hAnsi="Segoe UI"/>
                <w:color w:val="7030A0"/>
              </w:rPr>
              <w:t>condition1 &amp;&amp; condition2</w:t>
            </w:r>
          </w:p>
          <w:p w:rsidR="007C0288" w:rsidRPr="00157BD7" w:rsidRDefault="007C0288" w:rsidP="007C0288">
            <w:pPr>
              <w:pStyle w:val="TableContents"/>
              <w:rPr>
                <w:rFonts w:ascii="Segoe UI" w:hAnsi="Segoe UI"/>
                <w:color w:val="7030A0"/>
              </w:rPr>
            </w:pPr>
            <w:r>
              <w:rPr>
                <w:rFonts w:ascii="Segoe UI" w:hAnsi="Segoe UI"/>
                <w:color w:val="7030A0"/>
              </w:rPr>
              <w:t>x&gt;5 &amp;&amp; &lt;10 //returns true if x is between 5 and 10</w:t>
            </w:r>
          </w:p>
        </w:tc>
        <w:tc>
          <w:tcPr>
            <w:tcW w:w="4819" w:type="dxa"/>
            <w:tcBorders>
              <w:left w:val="single" w:sz="2" w:space="0" w:color="000000"/>
              <w:bottom w:val="single" w:sz="4" w:space="0" w:color="auto"/>
              <w:right w:val="single" w:sz="2" w:space="0" w:color="000000"/>
            </w:tcBorders>
            <w:tcMar>
              <w:top w:w="55" w:type="dxa"/>
              <w:left w:w="55" w:type="dxa"/>
              <w:bottom w:w="55" w:type="dxa"/>
              <w:right w:w="55" w:type="dxa"/>
            </w:tcMar>
          </w:tcPr>
          <w:p w:rsidR="007C0288" w:rsidRDefault="007C0288" w:rsidP="00151D06">
            <w:pPr>
              <w:pStyle w:val="TableContents"/>
              <w:rPr>
                <w:rFonts w:ascii="Segoe UI" w:hAnsi="Segoe UI"/>
              </w:rPr>
            </w:pPr>
            <w:r>
              <w:rPr>
                <w:rFonts w:ascii="Segoe UI" w:hAnsi="Segoe UI"/>
              </w:rPr>
              <w:t>It’s the logical AND: returns true only if both conditions are true</w:t>
            </w:r>
          </w:p>
        </w:tc>
      </w:tr>
      <w:tr w:rsidR="007C0288" w:rsidTr="00151D06">
        <w:tc>
          <w:tcPr>
            <w:tcW w:w="4819" w:type="dxa"/>
            <w:tcBorders>
              <w:top w:val="single" w:sz="4" w:space="0" w:color="auto"/>
              <w:left w:val="single" w:sz="2" w:space="0" w:color="000000"/>
              <w:bottom w:val="single" w:sz="2" w:space="0" w:color="000000"/>
            </w:tcBorders>
            <w:tcMar>
              <w:top w:w="55" w:type="dxa"/>
              <w:left w:w="55" w:type="dxa"/>
              <w:bottom w:w="55" w:type="dxa"/>
              <w:right w:w="55" w:type="dxa"/>
            </w:tcMar>
          </w:tcPr>
          <w:p w:rsidR="007C0288" w:rsidRDefault="007C0288" w:rsidP="007C0288">
            <w:pPr>
              <w:pStyle w:val="TableContents"/>
              <w:rPr>
                <w:rFonts w:ascii="Segoe UI" w:hAnsi="Segoe UI"/>
                <w:color w:val="7030A0"/>
              </w:rPr>
            </w:pPr>
            <w:r>
              <w:rPr>
                <w:rFonts w:ascii="Segoe UI" w:hAnsi="Segoe UI"/>
                <w:color w:val="7030A0"/>
              </w:rPr>
              <w:t xml:space="preserve">condition1 </w:t>
            </w:r>
            <w:r>
              <w:rPr>
                <w:rFonts w:ascii="Segoe UI" w:hAnsi="Segoe UI"/>
                <w:color w:val="7030A0"/>
              </w:rPr>
              <w:t>||</w:t>
            </w:r>
            <w:r>
              <w:rPr>
                <w:rFonts w:ascii="Segoe UI" w:hAnsi="Segoe UI"/>
                <w:color w:val="7030A0"/>
              </w:rPr>
              <w:t xml:space="preserve"> condition2</w:t>
            </w:r>
          </w:p>
          <w:p w:rsidR="007C0288" w:rsidRPr="00157BD7" w:rsidRDefault="007C0288" w:rsidP="007C0288">
            <w:pPr>
              <w:pStyle w:val="TableContents"/>
              <w:rPr>
                <w:rFonts w:ascii="Segoe UI" w:hAnsi="Segoe UI"/>
                <w:color w:val="7030A0"/>
              </w:rPr>
            </w:pPr>
            <w:r>
              <w:rPr>
                <w:rFonts w:ascii="Segoe UI" w:hAnsi="Segoe UI"/>
                <w:color w:val="7030A0"/>
              </w:rPr>
              <w:t xml:space="preserve">name==”George” || name==”Tim” </w:t>
            </w:r>
            <w:r>
              <w:rPr>
                <w:rFonts w:ascii="Segoe UI" w:hAnsi="Segoe UI"/>
                <w:color w:val="7030A0"/>
              </w:rPr>
              <w:t xml:space="preserve">//returns </w:t>
            </w:r>
            <w:r>
              <w:rPr>
                <w:rFonts w:ascii="Segoe UI" w:hAnsi="Segoe UI"/>
                <w:color w:val="7030A0"/>
              </w:rPr>
              <w:t>if the name is either George or Tim</w:t>
            </w:r>
          </w:p>
        </w:tc>
        <w:tc>
          <w:tcPr>
            <w:tcW w:w="4819"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7C0288" w:rsidRDefault="007C0288" w:rsidP="007C0288">
            <w:pPr>
              <w:pStyle w:val="TableContents"/>
              <w:rPr>
                <w:rFonts w:ascii="Segoe UI" w:hAnsi="Segoe UI"/>
              </w:rPr>
            </w:pPr>
            <w:r>
              <w:rPr>
                <w:rFonts w:ascii="Segoe UI" w:hAnsi="Segoe UI"/>
              </w:rPr>
              <w:t xml:space="preserve">It’s the logical </w:t>
            </w:r>
            <w:r>
              <w:rPr>
                <w:rFonts w:ascii="Segoe UI" w:hAnsi="Segoe UI"/>
              </w:rPr>
              <w:t>OR</w:t>
            </w:r>
            <w:r>
              <w:rPr>
                <w:rFonts w:ascii="Segoe UI" w:hAnsi="Segoe UI"/>
              </w:rPr>
              <w:t xml:space="preserve">: returns true </w:t>
            </w:r>
            <w:r>
              <w:rPr>
                <w:rFonts w:ascii="Segoe UI" w:hAnsi="Segoe UI"/>
              </w:rPr>
              <w:t>either  condition</w:t>
            </w:r>
            <w:r>
              <w:rPr>
                <w:rFonts w:ascii="Segoe UI" w:hAnsi="Segoe UI"/>
              </w:rPr>
              <w:t xml:space="preserve"> </w:t>
            </w:r>
            <w:r>
              <w:rPr>
                <w:rFonts w:ascii="Segoe UI" w:hAnsi="Segoe UI"/>
              </w:rPr>
              <w:t>is</w:t>
            </w:r>
            <w:r>
              <w:rPr>
                <w:rFonts w:ascii="Segoe UI" w:hAnsi="Segoe UI"/>
              </w:rPr>
              <w:t xml:space="preserve"> true</w:t>
            </w:r>
          </w:p>
        </w:tc>
      </w:tr>
    </w:tbl>
    <w:p w:rsidR="007C0288" w:rsidRDefault="007C0288" w:rsidP="004F5863">
      <w:pPr>
        <w:rPr>
          <w:rFonts w:ascii="Segoe UI" w:hAnsi="Segoe UI" w:cs="Segoe UI"/>
        </w:rPr>
      </w:pPr>
    </w:p>
    <w:p w:rsidR="007C0288" w:rsidRDefault="004523D5" w:rsidP="007C0288">
      <w:pPr>
        <w:rPr>
          <w:rFonts w:ascii="Segoe UI" w:hAnsi="Segoe UI" w:cs="Segoe UI"/>
          <w:b/>
          <w:bCs/>
          <w:color w:val="800000"/>
        </w:rPr>
      </w:pPr>
      <w:r>
        <w:rPr>
          <w:rFonts w:ascii="Segoe UI" w:hAnsi="Segoe UI" w:cs="Segoe UI"/>
          <w:b/>
          <w:bCs/>
          <w:color w:val="800000"/>
        </w:rPr>
        <w:t>E</w:t>
      </w:r>
      <w:r w:rsidR="007C0288">
        <w:rPr>
          <w:rFonts w:ascii="Segoe UI" w:hAnsi="Segoe UI" w:cs="Segoe UI"/>
          <w:b/>
          <w:bCs/>
          <w:color w:val="800000"/>
        </w:rPr>
        <w:t>lse</w:t>
      </w:r>
      <w:r w:rsidR="007C0288">
        <w:rPr>
          <w:rFonts w:ascii="Segoe UI" w:hAnsi="Segoe UI" w:cs="Segoe UI"/>
          <w:b/>
          <w:bCs/>
          <w:color w:val="800000"/>
        </w:rPr>
        <w:t xml:space="preserve"> statement</w:t>
      </w:r>
      <w:r w:rsidR="007C0288">
        <w:rPr>
          <w:rFonts w:ascii="Segoe UI" w:hAnsi="Segoe UI" w:cs="Segoe UI"/>
          <w:b/>
          <w:bCs/>
          <w:color w:val="800000"/>
        </w:rPr>
        <w:t xml:space="preserve"> </w:t>
      </w:r>
      <w:r>
        <w:rPr>
          <w:rFonts w:ascii="Segoe UI" w:hAnsi="Segoe UI" w:cs="Segoe UI"/>
          <w:b/>
          <w:bCs/>
          <w:color w:val="800000"/>
        </w:rPr>
        <w:t>– Theory</w:t>
      </w:r>
    </w:p>
    <w:p w:rsidR="004523D5" w:rsidRDefault="004523D5" w:rsidP="007C0288">
      <w:pPr>
        <w:rPr>
          <w:rFonts w:ascii="Segoe UI" w:hAnsi="Segoe UI" w:cs="Segoe UI"/>
        </w:rPr>
      </w:pPr>
      <w:r>
        <w:rPr>
          <w:rFonts w:ascii="Segoe UI" w:hAnsi="Segoe UI" w:cs="Segoe UI"/>
        </w:rPr>
        <w:t>After our if statement we can write an else statement, that is a fancy way of saying if the conditions is false do this. In our flow chart would look like this</w:t>
      </w:r>
      <w:r w:rsidR="00F1658C">
        <w:rPr>
          <w:rFonts w:ascii="Segoe UI" w:hAnsi="Segoe UI" w:cs="Segoe UI"/>
        </w:rPr>
        <w:pict>
          <v:shape id="_x0000_i1040" type="#_x0000_t75" style="width:313.5pt;height:326.25pt">
            <v:imagedata r:id="rId6" o:title="Untitled Diagram(13)"/>
          </v:shape>
        </w:pict>
      </w:r>
    </w:p>
    <w:p w:rsidR="004523D5" w:rsidRDefault="004523D5" w:rsidP="007C0288">
      <w:pPr>
        <w:rPr>
          <w:rFonts w:ascii="Segoe UI" w:hAnsi="Segoe UI" w:cs="Segoe UI"/>
        </w:rPr>
      </w:pPr>
      <w:r>
        <w:rPr>
          <w:rFonts w:ascii="Segoe UI" w:hAnsi="Segoe UI" w:cs="Segoe UI"/>
        </w:rPr>
        <w:lastRenderedPageBreak/>
        <w:t>The syntax for the else statement is this:</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if (condition){</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ab/>
        <w:t>Piece of code to execute</w:t>
      </w:r>
    </w:p>
    <w:p w:rsidR="004523D5" w:rsidRDefault="004523D5" w:rsidP="004523D5">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4523D5" w:rsidRPr="00CC7143" w:rsidRDefault="004523D5" w:rsidP="004523D5">
      <w:pPr>
        <w:pStyle w:val="Standard"/>
        <w:rPr>
          <w:rFonts w:ascii="Segoe UI" w:hAnsi="Segoe UI" w:cs="Segoe UI"/>
          <w:color w:val="7030A0"/>
        </w:rPr>
      </w:pPr>
      <w:r>
        <w:rPr>
          <w:rFonts w:ascii="Segoe UI" w:hAnsi="Segoe UI" w:cs="Segoe UI"/>
          <w:color w:val="7030A0"/>
          <w:shd w:val="clear" w:color="auto" w:fill="FFFFFF"/>
        </w:rPr>
        <w:t>else</w:t>
      </w:r>
      <w:r w:rsidRPr="00CC7143">
        <w:rPr>
          <w:rFonts w:ascii="Segoe UI" w:hAnsi="Segoe UI" w:cs="Segoe UI"/>
          <w:color w:val="7030A0"/>
        </w:rPr>
        <w:t>{</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ab/>
        <w:t>Piece of code to execute</w:t>
      </w:r>
    </w:p>
    <w:p w:rsidR="004523D5" w:rsidRDefault="004523D5" w:rsidP="004523D5">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4523D5" w:rsidRDefault="004523D5" w:rsidP="004523D5">
      <w:pPr>
        <w:pStyle w:val="Standard"/>
        <w:rPr>
          <w:rFonts w:ascii="Segoe UI" w:hAnsi="Segoe UI" w:cs="Segoe UI"/>
          <w:color w:val="7030A0"/>
          <w:shd w:val="clear" w:color="auto" w:fill="FFFFFF"/>
        </w:rPr>
      </w:pPr>
    </w:p>
    <w:p w:rsidR="004523D5" w:rsidRDefault="004523D5" w:rsidP="004523D5">
      <w:pPr>
        <w:pStyle w:val="Standard"/>
        <w:rPr>
          <w:rFonts w:ascii="Segoe UI" w:hAnsi="Segoe UI" w:cs="Segoe UI"/>
        </w:rPr>
      </w:pPr>
      <w:r>
        <w:rPr>
          <w:rFonts w:ascii="Segoe UI" w:hAnsi="Segoe UI" w:cs="Segoe UI"/>
        </w:rPr>
        <w:t xml:space="preserve">An </w:t>
      </w:r>
      <w:r w:rsidRPr="004523D5">
        <w:rPr>
          <w:rFonts w:ascii="Segoe UI" w:hAnsi="Segoe UI" w:cs="Segoe UI"/>
          <w:color w:val="7030A0"/>
        </w:rPr>
        <w:t xml:space="preserve">else </w:t>
      </w:r>
      <w:r>
        <w:rPr>
          <w:rFonts w:ascii="Segoe UI" w:hAnsi="Segoe UI" w:cs="Segoe UI"/>
        </w:rPr>
        <w:t xml:space="preserve">statement can only follow an </w:t>
      </w:r>
      <w:r w:rsidRPr="004523D5">
        <w:rPr>
          <w:rFonts w:ascii="Segoe UI" w:hAnsi="Segoe UI" w:cs="Segoe UI"/>
          <w:color w:val="7030A0"/>
        </w:rPr>
        <w:t xml:space="preserve">if </w:t>
      </w:r>
      <w:r>
        <w:rPr>
          <w:rFonts w:ascii="Segoe UI" w:hAnsi="Segoe UI" w:cs="Segoe UI"/>
        </w:rPr>
        <w:t xml:space="preserve">statement, a more complex </w:t>
      </w:r>
      <w:r w:rsidRPr="004523D5">
        <w:rPr>
          <w:rFonts w:ascii="Segoe UI" w:hAnsi="Segoe UI" w:cs="Segoe UI"/>
          <w:color w:val="7030A0"/>
        </w:rPr>
        <w:t xml:space="preserve">else </w:t>
      </w:r>
      <w:r>
        <w:rPr>
          <w:rFonts w:ascii="Segoe UI" w:hAnsi="Segoe UI" w:cs="Segoe UI"/>
        </w:rPr>
        <w:t xml:space="preserve">statement is the </w:t>
      </w:r>
      <w:r w:rsidRPr="004523D5">
        <w:rPr>
          <w:rFonts w:ascii="Segoe UI" w:hAnsi="Segoe UI" w:cs="Segoe UI"/>
          <w:color w:val="7030A0"/>
        </w:rPr>
        <w:t>else if</w:t>
      </w:r>
      <w:r>
        <w:rPr>
          <w:rFonts w:ascii="Segoe UI" w:hAnsi="Segoe UI" w:cs="Segoe UI"/>
        </w:rPr>
        <w:t xml:space="preserve">, it checks a condition and if it’s true executes a piece of code, but the condition is only checked if the previous </w:t>
      </w:r>
      <w:r w:rsidRPr="004523D5">
        <w:rPr>
          <w:rFonts w:ascii="Segoe UI" w:hAnsi="Segoe UI" w:cs="Segoe UI"/>
          <w:color w:val="7030A0"/>
        </w:rPr>
        <w:t xml:space="preserve">if </w:t>
      </w:r>
      <w:r>
        <w:rPr>
          <w:rFonts w:ascii="Segoe UI" w:hAnsi="Segoe UI" w:cs="Segoe UI"/>
        </w:rPr>
        <w:t>evaluated to false. Better explained with a chart:</w:t>
      </w:r>
      <w:r w:rsidR="00F1658C">
        <w:rPr>
          <w:rFonts w:ascii="Segoe UI" w:hAnsi="Segoe UI" w:cs="Segoe UI"/>
        </w:rPr>
        <w:pict>
          <v:shape id="_x0000_i1050" type="#_x0000_t75" style="width:522.75pt;height:349.5pt">
            <v:imagedata r:id="rId7" o:title="Untitled Diagram(16)"/>
          </v:shape>
        </w:pict>
      </w:r>
    </w:p>
    <w:p w:rsidR="004523D5" w:rsidRDefault="004523D5" w:rsidP="004523D5">
      <w:pPr>
        <w:pStyle w:val="Standard"/>
        <w:rPr>
          <w:rFonts w:ascii="Segoe UI" w:hAnsi="Segoe UI" w:cs="Segoe UI"/>
        </w:rPr>
      </w:pPr>
    </w:p>
    <w:p w:rsidR="004523D5" w:rsidRDefault="004523D5" w:rsidP="004523D5">
      <w:pPr>
        <w:pStyle w:val="Standard"/>
        <w:rPr>
          <w:rFonts w:ascii="Segoe UI" w:hAnsi="Segoe UI" w:cs="Segoe UI"/>
        </w:rPr>
      </w:pPr>
      <w:r>
        <w:rPr>
          <w:rFonts w:ascii="Segoe UI" w:hAnsi="Segoe UI" w:cs="Segoe UI"/>
        </w:rPr>
        <w:t>The syntax for the else if is this:</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if (condition){</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ab/>
        <w:t>Piece of code to execute</w:t>
      </w:r>
    </w:p>
    <w:p w:rsidR="004523D5" w:rsidRDefault="004523D5" w:rsidP="004523D5">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4523D5" w:rsidRPr="00CC7143" w:rsidRDefault="004523D5" w:rsidP="004523D5">
      <w:pPr>
        <w:pStyle w:val="Standard"/>
        <w:rPr>
          <w:rFonts w:ascii="Segoe UI" w:hAnsi="Segoe UI" w:cs="Segoe UI"/>
          <w:color w:val="7030A0"/>
        </w:rPr>
      </w:pPr>
      <w:r>
        <w:rPr>
          <w:rFonts w:ascii="Segoe UI" w:hAnsi="Segoe UI" w:cs="Segoe UI"/>
          <w:color w:val="7030A0"/>
          <w:shd w:val="clear" w:color="auto" w:fill="FFFFFF"/>
        </w:rPr>
        <w:t>e</w:t>
      </w:r>
      <w:r>
        <w:rPr>
          <w:rFonts w:ascii="Segoe UI" w:hAnsi="Segoe UI" w:cs="Segoe UI"/>
          <w:color w:val="7030A0"/>
          <w:shd w:val="clear" w:color="auto" w:fill="FFFFFF"/>
        </w:rPr>
        <w:t>lse</w:t>
      </w:r>
      <w:r>
        <w:rPr>
          <w:rFonts w:ascii="Segoe UI" w:hAnsi="Segoe UI" w:cs="Segoe UI"/>
          <w:color w:val="7030A0"/>
          <w:shd w:val="clear" w:color="auto" w:fill="FFFFFF"/>
        </w:rPr>
        <w:t xml:space="preserve"> if (second condition)</w:t>
      </w:r>
      <w:r w:rsidRPr="00CC7143">
        <w:rPr>
          <w:rFonts w:ascii="Segoe UI" w:hAnsi="Segoe UI" w:cs="Segoe UI"/>
          <w:color w:val="7030A0"/>
        </w:rPr>
        <w:t>{</w:t>
      </w:r>
    </w:p>
    <w:p w:rsidR="004523D5" w:rsidRPr="00CC7143" w:rsidRDefault="004523D5" w:rsidP="004523D5">
      <w:pPr>
        <w:pStyle w:val="Standard"/>
        <w:rPr>
          <w:rFonts w:ascii="Segoe UI" w:hAnsi="Segoe UI" w:cs="Segoe UI"/>
          <w:color w:val="7030A0"/>
        </w:rPr>
      </w:pPr>
      <w:r w:rsidRPr="00CC7143">
        <w:rPr>
          <w:rFonts w:ascii="Segoe UI" w:hAnsi="Segoe UI" w:cs="Segoe UI"/>
          <w:color w:val="7030A0"/>
        </w:rPr>
        <w:tab/>
        <w:t>Piece of code to execute</w:t>
      </w:r>
    </w:p>
    <w:p w:rsidR="004523D5" w:rsidRDefault="004523D5" w:rsidP="004523D5">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4523D5" w:rsidRDefault="004523D5" w:rsidP="004523D5">
      <w:pPr>
        <w:pStyle w:val="Standard"/>
        <w:rPr>
          <w:rFonts w:ascii="Segoe UI" w:hAnsi="Segoe UI" w:cs="Segoe UI"/>
        </w:rPr>
      </w:pPr>
    </w:p>
    <w:p w:rsidR="004523D5" w:rsidRDefault="004523D5" w:rsidP="004523D5">
      <w:pPr>
        <w:pStyle w:val="Standard"/>
        <w:rPr>
          <w:rFonts w:ascii="Segoe UI" w:hAnsi="Segoe UI" w:cs="Segoe UI"/>
        </w:rPr>
      </w:pPr>
      <w:r w:rsidRPr="004523D5">
        <w:rPr>
          <w:rFonts w:ascii="Segoe UI" w:hAnsi="Segoe UI" w:cs="Segoe UI"/>
        </w:rPr>
        <w:t>We can also concatenate</w:t>
      </w:r>
      <w:r>
        <w:rPr>
          <w:rFonts w:ascii="Segoe UI" w:hAnsi="Segoe UI" w:cs="Segoe UI"/>
        </w:rPr>
        <w:t xml:space="preserve"> more if/else/else if </w:t>
      </w:r>
      <w:r w:rsidR="00F1658C">
        <w:rPr>
          <w:rFonts w:ascii="Segoe UI" w:hAnsi="Segoe UI" w:cs="Segoe UI"/>
        </w:rPr>
        <w:t>statements like this</w:t>
      </w:r>
    </w:p>
    <w:p w:rsidR="00F1658C" w:rsidRPr="00CC7143" w:rsidRDefault="00F1658C" w:rsidP="00F1658C">
      <w:pPr>
        <w:pStyle w:val="Standard"/>
        <w:rPr>
          <w:rFonts w:ascii="Segoe UI" w:hAnsi="Segoe UI" w:cs="Segoe UI"/>
          <w:color w:val="7030A0"/>
        </w:rPr>
      </w:pPr>
      <w:r w:rsidRPr="00CC7143">
        <w:rPr>
          <w:rFonts w:ascii="Segoe UI" w:hAnsi="Segoe UI" w:cs="Segoe UI"/>
          <w:color w:val="7030A0"/>
        </w:rPr>
        <w:t>if (condition){</w:t>
      </w:r>
    </w:p>
    <w:p w:rsidR="00F1658C" w:rsidRPr="00CC7143" w:rsidRDefault="00F1658C" w:rsidP="00F1658C">
      <w:pPr>
        <w:pStyle w:val="Standard"/>
        <w:rPr>
          <w:rFonts w:ascii="Segoe UI" w:hAnsi="Segoe UI" w:cs="Segoe UI"/>
          <w:color w:val="7030A0"/>
        </w:rPr>
      </w:pPr>
      <w:r w:rsidRPr="00CC7143">
        <w:rPr>
          <w:rFonts w:ascii="Segoe UI" w:hAnsi="Segoe UI" w:cs="Segoe UI"/>
          <w:color w:val="7030A0"/>
        </w:rPr>
        <w:tab/>
        <w:t>Piece of code to execute</w:t>
      </w:r>
    </w:p>
    <w:p w:rsidR="00F1658C" w:rsidRDefault="00F1658C" w:rsidP="00F1658C">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F1658C" w:rsidRPr="00CC7143" w:rsidRDefault="00F1658C" w:rsidP="00F1658C">
      <w:pPr>
        <w:pStyle w:val="Standard"/>
        <w:rPr>
          <w:rFonts w:ascii="Segoe UI" w:hAnsi="Segoe UI" w:cs="Segoe UI"/>
          <w:color w:val="7030A0"/>
        </w:rPr>
      </w:pPr>
      <w:r>
        <w:rPr>
          <w:rFonts w:ascii="Segoe UI" w:hAnsi="Segoe UI" w:cs="Segoe UI"/>
          <w:color w:val="7030A0"/>
          <w:shd w:val="clear" w:color="auto" w:fill="FFFFFF"/>
        </w:rPr>
        <w:t>else if (second condition)</w:t>
      </w:r>
      <w:r w:rsidRPr="00CC7143">
        <w:rPr>
          <w:rFonts w:ascii="Segoe UI" w:hAnsi="Segoe UI" w:cs="Segoe UI"/>
          <w:color w:val="7030A0"/>
        </w:rPr>
        <w:t>{</w:t>
      </w:r>
    </w:p>
    <w:p w:rsidR="00F1658C" w:rsidRPr="00CC7143" w:rsidRDefault="00F1658C" w:rsidP="00F1658C">
      <w:pPr>
        <w:pStyle w:val="Standard"/>
        <w:rPr>
          <w:rFonts w:ascii="Segoe UI" w:hAnsi="Segoe UI" w:cs="Segoe UI"/>
          <w:color w:val="7030A0"/>
        </w:rPr>
      </w:pPr>
      <w:r w:rsidRPr="00CC7143">
        <w:rPr>
          <w:rFonts w:ascii="Segoe UI" w:hAnsi="Segoe UI" w:cs="Segoe UI"/>
          <w:color w:val="7030A0"/>
        </w:rPr>
        <w:tab/>
        <w:t>Piece of code to execute</w:t>
      </w:r>
    </w:p>
    <w:p w:rsidR="00F1658C" w:rsidRDefault="00F1658C" w:rsidP="00F1658C">
      <w:pPr>
        <w:pStyle w:val="Standard"/>
        <w:rPr>
          <w:rFonts w:ascii="Segoe UI" w:hAnsi="Segoe UI" w:cs="Segoe UI"/>
          <w:color w:val="7030A0"/>
          <w:shd w:val="clear" w:color="auto" w:fill="FFFFFF"/>
        </w:rPr>
      </w:pPr>
      <w:r w:rsidRPr="00CC7143">
        <w:rPr>
          <w:rFonts w:ascii="Segoe UI" w:hAnsi="Segoe UI" w:cs="Segoe UI"/>
          <w:color w:val="7030A0"/>
        </w:rPr>
        <w:lastRenderedPageBreak/>
        <w:t>}</w:t>
      </w:r>
      <w:r w:rsidRPr="00CC7143">
        <w:rPr>
          <w:rFonts w:ascii="Segoe UI" w:hAnsi="Segoe UI" w:cs="Segoe UI"/>
          <w:color w:val="7030A0"/>
          <w:shd w:val="clear" w:color="auto" w:fill="FFFFFF"/>
        </w:rPr>
        <w:t xml:space="preserve">    </w:t>
      </w:r>
    </w:p>
    <w:p w:rsidR="00F1658C" w:rsidRPr="00CC7143" w:rsidRDefault="00F1658C" w:rsidP="00F1658C">
      <w:pPr>
        <w:pStyle w:val="Standard"/>
        <w:rPr>
          <w:rFonts w:ascii="Segoe UI" w:hAnsi="Segoe UI" w:cs="Segoe UI"/>
          <w:color w:val="7030A0"/>
        </w:rPr>
      </w:pPr>
      <w:r>
        <w:rPr>
          <w:rFonts w:ascii="Segoe UI" w:hAnsi="Segoe UI" w:cs="Segoe UI"/>
          <w:color w:val="7030A0"/>
          <w:shd w:val="clear" w:color="auto" w:fill="FFFFFF"/>
        </w:rPr>
        <w:t>else if (</w:t>
      </w:r>
      <w:r>
        <w:rPr>
          <w:rFonts w:ascii="Segoe UI" w:hAnsi="Segoe UI" w:cs="Segoe UI"/>
          <w:color w:val="7030A0"/>
          <w:shd w:val="clear" w:color="auto" w:fill="FFFFFF"/>
        </w:rPr>
        <w:t>third</w:t>
      </w:r>
      <w:r>
        <w:rPr>
          <w:rFonts w:ascii="Segoe UI" w:hAnsi="Segoe UI" w:cs="Segoe UI"/>
          <w:color w:val="7030A0"/>
          <w:shd w:val="clear" w:color="auto" w:fill="FFFFFF"/>
        </w:rPr>
        <w:t xml:space="preserve"> condition)</w:t>
      </w:r>
      <w:r w:rsidRPr="00CC7143">
        <w:rPr>
          <w:rFonts w:ascii="Segoe UI" w:hAnsi="Segoe UI" w:cs="Segoe UI"/>
          <w:color w:val="7030A0"/>
        </w:rPr>
        <w:t>{</w:t>
      </w:r>
    </w:p>
    <w:p w:rsidR="00F1658C" w:rsidRPr="00CC7143" w:rsidRDefault="00F1658C" w:rsidP="00F1658C">
      <w:pPr>
        <w:pStyle w:val="Standard"/>
        <w:rPr>
          <w:rFonts w:ascii="Segoe UI" w:hAnsi="Segoe UI" w:cs="Segoe UI"/>
          <w:color w:val="7030A0"/>
        </w:rPr>
      </w:pPr>
      <w:r w:rsidRPr="00CC7143">
        <w:rPr>
          <w:rFonts w:ascii="Segoe UI" w:hAnsi="Segoe UI" w:cs="Segoe UI"/>
          <w:color w:val="7030A0"/>
        </w:rPr>
        <w:tab/>
        <w:t>Piece of code to execute</w:t>
      </w:r>
    </w:p>
    <w:p w:rsidR="00F1658C" w:rsidRDefault="00F1658C" w:rsidP="00F1658C">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F1658C" w:rsidRPr="00CC7143" w:rsidRDefault="00F1658C" w:rsidP="00F1658C">
      <w:pPr>
        <w:pStyle w:val="Standard"/>
        <w:rPr>
          <w:rFonts w:ascii="Segoe UI" w:hAnsi="Segoe UI" w:cs="Segoe UI"/>
          <w:color w:val="7030A0"/>
        </w:rPr>
      </w:pPr>
      <w:r>
        <w:rPr>
          <w:rFonts w:ascii="Segoe UI" w:hAnsi="Segoe UI" w:cs="Segoe UI"/>
          <w:color w:val="7030A0"/>
          <w:shd w:val="clear" w:color="auto" w:fill="FFFFFF"/>
        </w:rPr>
        <w:t>else</w:t>
      </w:r>
      <w:r w:rsidRPr="00CC7143">
        <w:rPr>
          <w:rFonts w:ascii="Segoe UI" w:hAnsi="Segoe UI" w:cs="Segoe UI"/>
          <w:color w:val="7030A0"/>
        </w:rPr>
        <w:t>{</w:t>
      </w:r>
    </w:p>
    <w:p w:rsidR="00F1658C" w:rsidRPr="00CC7143" w:rsidRDefault="00F1658C" w:rsidP="00F1658C">
      <w:pPr>
        <w:pStyle w:val="Standard"/>
        <w:rPr>
          <w:rFonts w:ascii="Segoe UI" w:hAnsi="Segoe UI" w:cs="Segoe UI"/>
          <w:color w:val="7030A0"/>
        </w:rPr>
      </w:pPr>
      <w:r w:rsidRPr="00CC7143">
        <w:rPr>
          <w:rFonts w:ascii="Segoe UI" w:hAnsi="Segoe UI" w:cs="Segoe UI"/>
          <w:color w:val="7030A0"/>
        </w:rPr>
        <w:tab/>
        <w:t>Piece of code to execute</w:t>
      </w:r>
    </w:p>
    <w:p w:rsidR="00F1658C" w:rsidRDefault="00F1658C" w:rsidP="00F1658C">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F1658C" w:rsidRDefault="00F1658C" w:rsidP="004523D5">
      <w:pPr>
        <w:pStyle w:val="Standard"/>
        <w:rPr>
          <w:rFonts w:ascii="Segoe UI" w:hAnsi="Segoe UI" w:cs="Segoe UI"/>
        </w:rPr>
      </w:pPr>
    </w:p>
    <w:p w:rsidR="00F1658C" w:rsidRDefault="00F1658C" w:rsidP="004523D5">
      <w:pPr>
        <w:pStyle w:val="Standard"/>
        <w:rPr>
          <w:rFonts w:ascii="Segoe UI" w:hAnsi="Segoe UI" w:cs="Segoe UI"/>
        </w:rPr>
      </w:pPr>
      <w:r>
        <w:rPr>
          <w:rFonts w:ascii="Segoe UI" w:hAnsi="Segoe UI" w:cs="Segoe UI"/>
        </w:rPr>
        <w:t>In this case the rules are that the statements are check in descending order in the code and that the else has to be the last one. We’ll use those chains if we have multiple options and want the user to pick one. In case you didn’t understand, here is a chart</w:t>
      </w:r>
    </w:p>
    <w:p w:rsidR="00F1658C" w:rsidRDefault="00F1658C" w:rsidP="004523D5">
      <w:pPr>
        <w:pStyle w:val="Standard"/>
        <w:rPr>
          <w:rFonts w:ascii="Segoe UI" w:hAnsi="Segoe UI" w:cs="Segoe UI"/>
        </w:rPr>
      </w:pPr>
      <w:r>
        <w:rPr>
          <w:rFonts w:ascii="Segoe UI" w:hAnsi="Segoe UI" w:cs="Segoe UI"/>
        </w:rPr>
        <w:pict>
          <v:shape id="_x0000_i1046" type="#_x0000_t75" style="width:523.5pt;height:258pt">
            <v:imagedata r:id="rId8" o:title="Untitled Diagram(15)"/>
          </v:shape>
        </w:pict>
      </w:r>
    </w:p>
    <w:p w:rsidR="00F1658C" w:rsidRDefault="00F774F0" w:rsidP="004523D5">
      <w:pPr>
        <w:pStyle w:val="Standard"/>
        <w:rPr>
          <w:rFonts w:ascii="Segoe UI" w:hAnsi="Segoe UI" w:cs="Segoe UI"/>
        </w:rPr>
      </w:pPr>
      <w:r>
        <w:rPr>
          <w:rFonts w:ascii="Segoe UI" w:hAnsi="Segoe UI" w:cs="Segoe UI"/>
        </w:rPr>
        <w:t>Ok, I admit it I might have a problem with those charts.</w:t>
      </w:r>
    </w:p>
    <w:p w:rsidR="00F774F0" w:rsidRDefault="00F774F0" w:rsidP="004523D5">
      <w:pPr>
        <w:pStyle w:val="Standard"/>
        <w:rPr>
          <w:rFonts w:ascii="Segoe UI" w:hAnsi="Segoe UI" w:cs="Segoe UI"/>
        </w:rPr>
      </w:pPr>
    </w:p>
    <w:p w:rsidR="00F1658C" w:rsidRDefault="00F1658C" w:rsidP="00F1658C">
      <w:pPr>
        <w:rPr>
          <w:rFonts w:ascii="Segoe UI" w:hAnsi="Segoe UI" w:cs="Segoe UI"/>
          <w:b/>
          <w:bCs/>
          <w:color w:val="800000"/>
        </w:rPr>
      </w:pPr>
      <w:r>
        <w:rPr>
          <w:rFonts w:ascii="Segoe UI" w:hAnsi="Segoe UI" w:cs="Segoe UI"/>
          <w:b/>
          <w:bCs/>
          <w:color w:val="800000"/>
        </w:rPr>
        <w:t xml:space="preserve">Else statement – </w:t>
      </w:r>
      <w:r>
        <w:rPr>
          <w:rFonts w:ascii="Segoe UI" w:hAnsi="Segoe UI" w:cs="Segoe UI"/>
          <w:b/>
          <w:bCs/>
          <w:color w:val="800000"/>
        </w:rPr>
        <w:t>Practice</w:t>
      </w:r>
    </w:p>
    <w:p w:rsidR="00F1658C" w:rsidRDefault="00F1658C" w:rsidP="004523D5">
      <w:pPr>
        <w:pStyle w:val="Standard"/>
        <w:rPr>
          <w:rFonts w:ascii="Segoe UI" w:hAnsi="Segoe UI" w:cs="Segoe UI"/>
        </w:rPr>
      </w:pPr>
      <w:r>
        <w:rPr>
          <w:rFonts w:ascii="Segoe UI" w:hAnsi="Segoe UI" w:cs="Segoe UI"/>
        </w:rPr>
        <w:t xml:space="preserve">Using what you learned try to create a program that asks the user for a password and if the users inputs the right password write your secret, </w:t>
      </w:r>
      <w:r w:rsidR="00F774F0">
        <w:rPr>
          <w:rFonts w:ascii="Segoe UI" w:hAnsi="Segoe UI" w:cs="Segoe UI"/>
        </w:rPr>
        <w:t>if he inputs a second password write a fake secret (this is to prevent blackmail), if the password is wrong just write “You don’t have the password, go away”.</w:t>
      </w:r>
    </w:p>
    <w:p w:rsidR="00F774F0" w:rsidRDefault="00F774F0" w:rsidP="004523D5">
      <w:pPr>
        <w:pStyle w:val="Standard"/>
        <w:rPr>
          <w:rFonts w:ascii="Segoe UI" w:hAnsi="Segoe UI" w:cs="Segoe UI"/>
        </w:rPr>
      </w:pPr>
      <w:r>
        <w:rPr>
          <w:rFonts w:ascii="Segoe UI" w:hAnsi="Segoe UI" w:cs="Segoe UI"/>
        </w:rPr>
        <w:t>In case you want to check here is the solution</w:t>
      </w:r>
    </w:p>
    <w:p w:rsidR="00F774F0" w:rsidRDefault="00F774F0" w:rsidP="004523D5">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lastRenderedPageBreak/>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F774F0">
      <w:pPr>
        <w:pStyle w:val="Standard"/>
        <w:rPr>
          <w:rFonts w:ascii="Segoe UI" w:hAnsi="Segoe UI" w:cs="Segoe UI"/>
        </w:rPr>
      </w:pPr>
      <w:r>
        <w:rPr>
          <w:rFonts w:ascii="Segoe UI" w:hAnsi="Segoe UI" w:cs="Segoe UI"/>
        </w:rPr>
        <w:tab/>
        <w:t>|</w:t>
      </w:r>
    </w:p>
    <w:p w:rsidR="00F774F0" w:rsidRDefault="00F774F0" w:rsidP="004523D5">
      <w:pPr>
        <w:pStyle w:val="Standard"/>
        <w:rPr>
          <w:rFonts w:ascii="Segoe UI" w:hAnsi="Segoe UI" w:cs="Segoe UI"/>
        </w:rPr>
      </w:pPr>
      <w:r>
        <w:rPr>
          <w:rFonts w:ascii="Segoe UI" w:hAnsi="Segoe UI" w:cs="Segoe UI"/>
        </w:rPr>
        <w:t xml:space="preserve">          V</w:t>
      </w:r>
    </w:p>
    <w:p w:rsidR="00F774F0" w:rsidRDefault="00F774F0" w:rsidP="004523D5">
      <w:pPr>
        <w:pStyle w:val="Standard"/>
        <w:rPr>
          <w:rFonts w:ascii="Segoe UI" w:hAnsi="Segoe UI" w:cs="Segoe UI"/>
        </w:rPr>
      </w:pPr>
    </w:p>
    <w:p w:rsidR="00F774F0" w:rsidRPr="00CC7143" w:rsidRDefault="00F774F0" w:rsidP="00F774F0">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Console.WriteLine(“Write the password here: ”); //ask the user for the password</w:t>
      </w:r>
    </w:p>
    <w:p w:rsidR="00F774F0" w:rsidRPr="00CC7143" w:rsidRDefault="00F774F0" w:rsidP="00F774F0">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 xml:space="preserve">string userinput= Console.ReadLine(); //read what the user wrote </w:t>
      </w:r>
    </w:p>
    <w:p w:rsidR="00F774F0" w:rsidRPr="00CC7143" w:rsidRDefault="00F774F0" w:rsidP="00F774F0">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if (userinput==”</w:t>
      </w:r>
      <w:r>
        <w:rPr>
          <w:rFonts w:ascii="Segoe UI" w:hAnsi="Segoe UI" w:cs="Segoe UI"/>
          <w:color w:val="7030A0"/>
          <w:shd w:val="clear" w:color="auto" w:fill="FFFFFF"/>
        </w:rPr>
        <w:t>secretpassword</w:t>
      </w:r>
      <w:r w:rsidRPr="00CC7143">
        <w:rPr>
          <w:rFonts w:ascii="Segoe UI" w:hAnsi="Segoe UI" w:cs="Segoe UI"/>
          <w:color w:val="7030A0"/>
          <w:shd w:val="clear" w:color="auto" w:fill="FFFFFF"/>
        </w:rPr>
        <w:t>”){</w:t>
      </w:r>
      <w:r>
        <w:rPr>
          <w:rFonts w:ascii="Segoe UI" w:hAnsi="Segoe UI" w:cs="Segoe UI"/>
          <w:color w:val="7030A0"/>
          <w:shd w:val="clear" w:color="auto" w:fill="FFFFFF"/>
        </w:rPr>
        <w:t xml:space="preserve"> //real password</w:t>
      </w:r>
    </w:p>
    <w:p w:rsidR="00F774F0" w:rsidRPr="00CC7143" w:rsidRDefault="00F774F0" w:rsidP="00F774F0">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ab/>
        <w:t>Console.WriteLine(“My secret is that I’m a penguin”);</w:t>
      </w:r>
      <w:r>
        <w:rPr>
          <w:rFonts w:ascii="Segoe UI" w:hAnsi="Segoe UI" w:cs="Segoe UI"/>
          <w:color w:val="7030A0"/>
          <w:shd w:val="clear" w:color="auto" w:fill="FFFFFF"/>
        </w:rPr>
        <w:t xml:space="preserve"> //real secret</w:t>
      </w:r>
    </w:p>
    <w:p w:rsidR="00F774F0" w:rsidRDefault="00F774F0" w:rsidP="00F774F0">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w:t>
      </w:r>
      <w:r>
        <w:rPr>
          <w:rFonts w:ascii="Segoe UI" w:hAnsi="Segoe UI" w:cs="Segoe UI"/>
          <w:color w:val="7030A0"/>
          <w:shd w:val="clear" w:color="auto" w:fill="FFFFFF"/>
        </w:rPr>
        <w:t>else if (userinput==”blackmail”){</w:t>
      </w:r>
    </w:p>
    <w:p w:rsidR="00F774F0" w:rsidRDefault="00F774F0" w:rsidP="00F774F0">
      <w:pPr>
        <w:pStyle w:val="Standard"/>
        <w:ind w:firstLine="708"/>
        <w:rPr>
          <w:rFonts w:ascii="Segoe UI" w:hAnsi="Segoe UI" w:cs="Segoe UI"/>
          <w:color w:val="7030A0"/>
          <w:shd w:val="clear" w:color="auto" w:fill="FFFFFF"/>
        </w:rPr>
      </w:pPr>
      <w:r>
        <w:rPr>
          <w:rFonts w:ascii="Segoe UI" w:hAnsi="Segoe UI" w:cs="Segoe UI"/>
          <w:color w:val="7030A0"/>
          <w:shd w:val="clear" w:color="auto" w:fill="FFFFFF"/>
        </w:rPr>
        <w:tab/>
      </w:r>
      <w:r w:rsidRPr="00CC7143">
        <w:rPr>
          <w:rFonts w:ascii="Segoe UI" w:hAnsi="Segoe UI" w:cs="Segoe UI"/>
          <w:color w:val="7030A0"/>
          <w:shd w:val="clear" w:color="auto" w:fill="FFFFFF"/>
        </w:rPr>
        <w:t>Console.WriteLine(“</w:t>
      </w:r>
      <w:r>
        <w:rPr>
          <w:rFonts w:ascii="Segoe UI" w:hAnsi="Segoe UI" w:cs="Segoe UI"/>
          <w:color w:val="7030A0"/>
          <w:shd w:val="clear" w:color="auto" w:fill="FFFFFF"/>
        </w:rPr>
        <w:t>I hate biscuits</w:t>
      </w:r>
      <w:r w:rsidRPr="00CC7143">
        <w:rPr>
          <w:rFonts w:ascii="Segoe UI" w:hAnsi="Segoe UI" w:cs="Segoe UI"/>
          <w:color w:val="7030A0"/>
          <w:shd w:val="clear" w:color="auto" w:fill="FFFFFF"/>
        </w:rPr>
        <w:t>”);</w:t>
      </w:r>
      <w:r>
        <w:rPr>
          <w:rFonts w:ascii="Segoe UI" w:hAnsi="Segoe UI" w:cs="Segoe UI"/>
          <w:color w:val="7030A0"/>
          <w:shd w:val="clear" w:color="auto" w:fill="FFFFFF"/>
        </w:rPr>
        <w:t xml:space="preserve"> //</w:t>
      </w:r>
      <w:r>
        <w:rPr>
          <w:rFonts w:ascii="Segoe UI" w:hAnsi="Segoe UI" w:cs="Segoe UI"/>
          <w:color w:val="7030A0"/>
          <w:shd w:val="clear" w:color="auto" w:fill="FFFFFF"/>
        </w:rPr>
        <w:t>fake</w:t>
      </w:r>
      <w:r>
        <w:rPr>
          <w:rFonts w:ascii="Segoe UI" w:hAnsi="Segoe UI" w:cs="Segoe UI"/>
          <w:color w:val="7030A0"/>
          <w:shd w:val="clear" w:color="auto" w:fill="FFFFFF"/>
        </w:rPr>
        <w:t xml:space="preserve"> secret</w:t>
      </w:r>
    </w:p>
    <w:p w:rsidR="00F774F0" w:rsidRDefault="00F774F0" w:rsidP="00F774F0">
      <w:pPr>
        <w:pStyle w:val="Standard"/>
        <w:ind w:firstLine="708"/>
        <w:rPr>
          <w:rFonts w:ascii="Segoe UI" w:hAnsi="Segoe UI" w:cs="Segoe UI"/>
          <w:color w:val="7030A0"/>
          <w:shd w:val="clear" w:color="auto" w:fill="FFFFFF"/>
        </w:rPr>
      </w:pPr>
      <w:r>
        <w:rPr>
          <w:rFonts w:ascii="Segoe UI" w:hAnsi="Segoe UI" w:cs="Segoe UI"/>
          <w:color w:val="7030A0"/>
          <w:shd w:val="clear" w:color="auto" w:fill="FFFFFF"/>
        </w:rPr>
        <w:t>}else{</w:t>
      </w:r>
    </w:p>
    <w:p w:rsidR="00F774F0" w:rsidRPr="00F774F0" w:rsidRDefault="00F774F0" w:rsidP="00F774F0">
      <w:pPr>
        <w:pStyle w:val="Standard"/>
        <w:ind w:firstLine="708"/>
        <w:rPr>
          <w:rFonts w:ascii="Segoe UI" w:hAnsi="Segoe UI" w:cs="Segoe UI"/>
          <w:color w:val="7030A0"/>
          <w:shd w:val="clear" w:color="auto" w:fill="FFFFFF"/>
          <w:lang w:val="en-GB"/>
        </w:rPr>
      </w:pPr>
      <w:r>
        <w:rPr>
          <w:rFonts w:ascii="Segoe UI" w:hAnsi="Segoe UI" w:cs="Segoe UI"/>
          <w:color w:val="7030A0"/>
          <w:shd w:val="clear" w:color="auto" w:fill="FFFFFF"/>
        </w:rPr>
        <w:tab/>
      </w:r>
      <w:r w:rsidRPr="00F774F0">
        <w:rPr>
          <w:rFonts w:ascii="Segoe UI" w:hAnsi="Segoe UI" w:cs="Segoe UI"/>
          <w:color w:val="7030A0"/>
          <w:shd w:val="clear" w:color="auto" w:fill="FFFFFF"/>
          <w:lang w:val="en-GB"/>
        </w:rPr>
        <w:t>Console.WriteLine(</w:t>
      </w:r>
      <w:r w:rsidRPr="00F774F0">
        <w:rPr>
          <w:rFonts w:ascii="Segoe UI" w:hAnsi="Segoe UI" w:cs="Segoe UI"/>
          <w:color w:val="7030A0"/>
          <w:shd w:val="clear" w:color="auto" w:fill="FFFFFF"/>
          <w:lang w:val="en-GB"/>
        </w:rPr>
        <w:t>“You don’t have the password, go away</w:t>
      </w:r>
      <w:r w:rsidRPr="00F774F0">
        <w:rPr>
          <w:rFonts w:ascii="Segoe UI" w:hAnsi="Segoe UI" w:cs="Segoe UI"/>
          <w:color w:val="7030A0"/>
          <w:shd w:val="clear" w:color="auto" w:fill="FFFFFF"/>
          <w:lang w:val="en-GB"/>
        </w:rPr>
        <w:t>”);</w:t>
      </w:r>
      <w:r w:rsidRPr="00F774F0">
        <w:rPr>
          <w:rFonts w:ascii="Segoe UI" w:hAnsi="Segoe UI" w:cs="Segoe UI"/>
          <w:color w:val="7030A0"/>
          <w:shd w:val="clear" w:color="auto" w:fill="FFFFFF"/>
          <w:lang w:val="en-GB"/>
        </w:rPr>
        <w:t xml:space="preserve"> //error</w:t>
      </w:r>
    </w:p>
    <w:p w:rsidR="00F774F0" w:rsidRPr="00CC7143" w:rsidRDefault="00F774F0" w:rsidP="00F774F0">
      <w:pPr>
        <w:pStyle w:val="Standard"/>
        <w:ind w:firstLine="708"/>
        <w:rPr>
          <w:rFonts w:ascii="Segoe UI" w:hAnsi="Segoe UI" w:cs="Segoe UI"/>
          <w:color w:val="7030A0"/>
          <w:shd w:val="clear" w:color="auto" w:fill="FFFFFF"/>
        </w:rPr>
      </w:pPr>
      <w:r>
        <w:rPr>
          <w:rFonts w:ascii="Segoe UI" w:hAnsi="Segoe UI" w:cs="Segoe UI"/>
          <w:color w:val="7030A0"/>
          <w:shd w:val="clear" w:color="auto" w:fill="FFFFFF"/>
        </w:rPr>
        <w:t>}</w:t>
      </w:r>
    </w:p>
    <w:p w:rsidR="00F774F0" w:rsidRPr="00CC7143" w:rsidRDefault="00F774F0" w:rsidP="00F774F0">
      <w:pPr>
        <w:pStyle w:val="Standard"/>
        <w:ind w:firstLine="708"/>
        <w:rPr>
          <w:rFonts w:ascii="Segoe UI" w:hAnsi="Segoe UI" w:cs="Segoe UI"/>
          <w:color w:val="7030A0"/>
          <w:shd w:val="clear" w:color="auto" w:fill="FFFFFF"/>
        </w:rPr>
      </w:pPr>
      <w:r w:rsidRPr="00CC7143">
        <w:rPr>
          <w:rFonts w:ascii="Segoe UI" w:hAnsi="Segoe UI" w:cs="Segoe UI"/>
          <w:color w:val="7030A0"/>
          <w:shd w:val="clear" w:color="auto" w:fill="FFFFFF"/>
        </w:rPr>
        <w:t>Console.ReadLine(); //we use this command to prevent the windows from closing</w:t>
      </w:r>
    </w:p>
    <w:p w:rsidR="00F774F0" w:rsidRDefault="00F774F0" w:rsidP="00F774F0">
      <w:pPr>
        <w:pStyle w:val="Standard"/>
        <w:ind w:firstLine="708"/>
        <w:rPr>
          <w:rFonts w:ascii="Segoe UI" w:hAnsi="Segoe UI" w:cs="Segoe UI"/>
          <w:color w:val="7030A0"/>
          <w:shd w:val="clear" w:color="auto" w:fill="FFFFFF"/>
        </w:rPr>
      </w:pPr>
      <w:r>
        <w:rPr>
          <w:rFonts w:ascii="Segoe UI" w:hAnsi="Segoe UI" w:cs="Segoe UI"/>
          <w:color w:val="7030A0"/>
          <w:shd w:val="clear" w:color="auto" w:fill="FFFFFF"/>
        </w:rPr>
        <w:t>//end</w:t>
      </w:r>
    </w:p>
    <w:p w:rsidR="00F774F0" w:rsidRDefault="00F774F0" w:rsidP="004523D5">
      <w:pPr>
        <w:pStyle w:val="Standard"/>
        <w:rPr>
          <w:rFonts w:ascii="Segoe UI" w:hAnsi="Segoe UI" w:cs="Segoe UI"/>
        </w:rPr>
      </w:pPr>
    </w:p>
    <w:p w:rsidR="00D95CD4" w:rsidRDefault="00D95CD4" w:rsidP="00D95CD4">
      <w:pPr>
        <w:rPr>
          <w:rFonts w:ascii="Segoe UI" w:hAnsi="Segoe UI" w:cs="Segoe UI"/>
          <w:b/>
          <w:bCs/>
          <w:color w:val="800000"/>
        </w:rPr>
      </w:pPr>
      <w:r>
        <w:rPr>
          <w:rFonts w:ascii="Segoe UI" w:hAnsi="Segoe UI" w:cs="Segoe UI"/>
          <w:b/>
          <w:bCs/>
          <w:color w:val="800000"/>
        </w:rPr>
        <w:t xml:space="preserve">Else statement – </w:t>
      </w:r>
      <w:r>
        <w:rPr>
          <w:rFonts w:ascii="Segoe UI" w:hAnsi="Segoe UI" w:cs="Segoe UI"/>
          <w:b/>
          <w:bCs/>
          <w:color w:val="800000"/>
        </w:rPr>
        <w:t>Advanced</w:t>
      </w:r>
    </w:p>
    <w:p w:rsidR="00D95CD4" w:rsidRDefault="00D95CD4" w:rsidP="004523D5">
      <w:pPr>
        <w:pStyle w:val="Standard"/>
        <w:rPr>
          <w:rFonts w:ascii="Segoe UI" w:hAnsi="Segoe UI" w:cs="Segoe UI"/>
        </w:rPr>
      </w:pPr>
      <w:r>
        <w:rPr>
          <w:rFonts w:ascii="Segoe UI" w:hAnsi="Segoe UI" w:cs="Segoe UI"/>
        </w:rPr>
        <w:t>If you just need to assign a value to a variable in the if and else statement you can use a compact form:</w:t>
      </w:r>
    </w:p>
    <w:p w:rsidR="00D95CD4" w:rsidRDefault="00D95CD4" w:rsidP="004523D5">
      <w:pPr>
        <w:pStyle w:val="Standard"/>
        <w:rPr>
          <w:rFonts w:ascii="Segoe UI" w:hAnsi="Segoe UI" w:cs="Segoe UI"/>
        </w:rPr>
      </w:pPr>
      <w:r>
        <w:rPr>
          <w:rFonts w:ascii="Segoe UI" w:hAnsi="Segoe UI" w:cs="Segoe UI"/>
        </w:rPr>
        <w:t>Instead of using this</w:t>
      </w:r>
    </w:p>
    <w:p w:rsidR="00D95CD4" w:rsidRPr="00CC7143" w:rsidRDefault="00D95CD4" w:rsidP="00D95CD4">
      <w:pPr>
        <w:pStyle w:val="Standard"/>
        <w:rPr>
          <w:rFonts w:ascii="Segoe UI" w:hAnsi="Segoe UI" w:cs="Segoe UI"/>
          <w:color w:val="7030A0"/>
        </w:rPr>
      </w:pPr>
      <w:r w:rsidRPr="00CC7143">
        <w:rPr>
          <w:rFonts w:ascii="Segoe UI" w:hAnsi="Segoe UI" w:cs="Segoe UI"/>
          <w:color w:val="7030A0"/>
        </w:rPr>
        <w:t>if (condition){</w:t>
      </w:r>
    </w:p>
    <w:p w:rsidR="00D95CD4" w:rsidRPr="00CC7143" w:rsidRDefault="00D95CD4" w:rsidP="00D95CD4">
      <w:pPr>
        <w:pStyle w:val="Standard"/>
        <w:rPr>
          <w:rFonts w:ascii="Segoe UI" w:hAnsi="Segoe UI" w:cs="Segoe UI"/>
          <w:color w:val="7030A0"/>
        </w:rPr>
      </w:pPr>
      <w:r w:rsidRPr="00CC7143">
        <w:rPr>
          <w:rFonts w:ascii="Segoe UI" w:hAnsi="Segoe UI" w:cs="Segoe UI"/>
          <w:color w:val="7030A0"/>
        </w:rPr>
        <w:tab/>
      </w:r>
      <w:r>
        <w:rPr>
          <w:rFonts w:ascii="Segoe UI" w:hAnsi="Segoe UI" w:cs="Segoe UI"/>
          <w:color w:val="7030A0"/>
        </w:rPr>
        <w:t>x=valueTrue</w:t>
      </w:r>
      <w:r>
        <w:rPr>
          <w:rFonts w:ascii="Segoe UI" w:hAnsi="Segoe UI" w:cs="Segoe UI"/>
          <w:color w:val="7030A0"/>
        </w:rPr>
        <w:t>;</w:t>
      </w:r>
    </w:p>
    <w:p w:rsidR="00D95CD4" w:rsidRDefault="00D95CD4" w:rsidP="00D95CD4">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D95CD4" w:rsidRPr="00CC7143" w:rsidRDefault="00D95CD4" w:rsidP="00D95CD4">
      <w:pPr>
        <w:pStyle w:val="Standard"/>
        <w:rPr>
          <w:rFonts w:ascii="Segoe UI" w:hAnsi="Segoe UI" w:cs="Segoe UI"/>
          <w:color w:val="7030A0"/>
        </w:rPr>
      </w:pPr>
      <w:r>
        <w:rPr>
          <w:rFonts w:ascii="Segoe UI" w:hAnsi="Segoe UI" w:cs="Segoe UI"/>
          <w:color w:val="7030A0"/>
          <w:shd w:val="clear" w:color="auto" w:fill="FFFFFF"/>
        </w:rPr>
        <w:t xml:space="preserve">else </w:t>
      </w:r>
      <w:r>
        <w:rPr>
          <w:rFonts w:ascii="Segoe UI" w:hAnsi="Segoe UI" w:cs="Segoe UI"/>
          <w:color w:val="7030A0"/>
          <w:shd w:val="clear" w:color="auto" w:fill="FFFFFF"/>
        </w:rPr>
        <w:t>{</w:t>
      </w:r>
    </w:p>
    <w:p w:rsidR="00D95CD4" w:rsidRPr="00CC7143" w:rsidRDefault="00D95CD4" w:rsidP="00D95CD4">
      <w:pPr>
        <w:pStyle w:val="Standard"/>
        <w:rPr>
          <w:rFonts w:ascii="Segoe UI" w:hAnsi="Segoe UI" w:cs="Segoe UI"/>
          <w:color w:val="7030A0"/>
        </w:rPr>
      </w:pPr>
      <w:r w:rsidRPr="00CC7143">
        <w:rPr>
          <w:rFonts w:ascii="Segoe UI" w:hAnsi="Segoe UI" w:cs="Segoe UI"/>
          <w:color w:val="7030A0"/>
        </w:rPr>
        <w:tab/>
      </w:r>
      <w:r>
        <w:rPr>
          <w:rFonts w:ascii="Segoe UI" w:hAnsi="Segoe UI" w:cs="Segoe UI"/>
          <w:color w:val="7030A0"/>
        </w:rPr>
        <w:t>x=valueFalse;</w:t>
      </w:r>
    </w:p>
    <w:p w:rsidR="00D95CD4" w:rsidRDefault="00D95CD4" w:rsidP="00D95CD4">
      <w:pPr>
        <w:pStyle w:val="Standard"/>
        <w:rPr>
          <w:rFonts w:ascii="Segoe UI" w:hAnsi="Segoe UI" w:cs="Segoe UI"/>
          <w:color w:val="7030A0"/>
          <w:shd w:val="clear" w:color="auto" w:fill="FFFFFF"/>
        </w:rPr>
      </w:pPr>
      <w:r w:rsidRPr="00CC7143">
        <w:rPr>
          <w:rFonts w:ascii="Segoe UI" w:hAnsi="Segoe UI" w:cs="Segoe UI"/>
          <w:color w:val="7030A0"/>
        </w:rPr>
        <w:t>}</w:t>
      </w:r>
      <w:r w:rsidRPr="00CC7143">
        <w:rPr>
          <w:rFonts w:ascii="Segoe UI" w:hAnsi="Segoe UI" w:cs="Segoe UI"/>
          <w:color w:val="7030A0"/>
          <w:shd w:val="clear" w:color="auto" w:fill="FFFFFF"/>
        </w:rPr>
        <w:t xml:space="preserve">    </w:t>
      </w:r>
    </w:p>
    <w:p w:rsidR="00D95CD4" w:rsidRDefault="00D95CD4" w:rsidP="004523D5">
      <w:pPr>
        <w:pStyle w:val="Standard"/>
        <w:rPr>
          <w:rFonts w:ascii="Segoe UI" w:hAnsi="Segoe UI" w:cs="Segoe UI"/>
        </w:rPr>
      </w:pPr>
    </w:p>
    <w:p w:rsidR="00D95CD4" w:rsidRDefault="00D95CD4" w:rsidP="004523D5">
      <w:pPr>
        <w:pStyle w:val="Standard"/>
        <w:rPr>
          <w:rFonts w:ascii="Segoe UI" w:hAnsi="Segoe UI" w:cs="Segoe UI"/>
        </w:rPr>
      </w:pPr>
      <w:r>
        <w:rPr>
          <w:rFonts w:ascii="Segoe UI" w:hAnsi="Segoe UI" w:cs="Segoe UI"/>
        </w:rPr>
        <w:t>You can write this:</w:t>
      </w:r>
    </w:p>
    <w:p w:rsidR="00D95CD4" w:rsidRPr="00CC7143" w:rsidRDefault="00D95CD4" w:rsidP="004523D5">
      <w:pPr>
        <w:pStyle w:val="Standard"/>
        <w:rPr>
          <w:rFonts w:ascii="Segoe UI" w:hAnsi="Segoe UI" w:cs="Segoe UI"/>
        </w:rPr>
      </w:pPr>
      <w:r>
        <w:rPr>
          <w:rFonts w:ascii="Segoe UI" w:hAnsi="Segoe UI" w:cs="Segoe UI"/>
          <w:color w:val="7030A0"/>
        </w:rPr>
        <w:t>x=</w:t>
      </w:r>
      <w:r>
        <w:rPr>
          <w:rFonts w:ascii="Segoe UI" w:hAnsi="Segoe UI" w:cs="Segoe UI"/>
          <w:color w:val="7030A0"/>
        </w:rPr>
        <w:t xml:space="preserve">condition ? </w:t>
      </w:r>
      <w:r>
        <w:rPr>
          <w:rFonts w:ascii="Segoe UI" w:hAnsi="Segoe UI" w:cs="Segoe UI"/>
          <w:color w:val="7030A0"/>
        </w:rPr>
        <w:t>valueTrue</w:t>
      </w:r>
      <w:r>
        <w:rPr>
          <w:rFonts w:ascii="Segoe UI" w:hAnsi="Segoe UI" w:cs="Segoe UI"/>
          <w:color w:val="7030A0"/>
        </w:rPr>
        <w:t>:</w:t>
      </w:r>
      <w:r w:rsidRPr="00D95CD4">
        <w:rPr>
          <w:rFonts w:ascii="Segoe UI" w:hAnsi="Segoe UI" w:cs="Segoe UI"/>
          <w:color w:val="7030A0"/>
        </w:rPr>
        <w:t xml:space="preserve"> </w:t>
      </w:r>
      <w:r>
        <w:rPr>
          <w:rFonts w:ascii="Segoe UI" w:hAnsi="Segoe UI" w:cs="Segoe UI"/>
          <w:color w:val="7030A0"/>
        </w:rPr>
        <w:t>valueFalse;</w:t>
      </w:r>
    </w:p>
    <w:sectPr w:rsidR="00D95CD4" w:rsidRPr="00CC7143" w:rsidSect="00F165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B7212"/>
    <w:multiLevelType w:val="hybridMultilevel"/>
    <w:tmpl w:val="6736D95A"/>
    <w:lvl w:ilvl="0" w:tplc="3D8EFA78">
      <w:start w:val="10"/>
      <w:numFmt w:val="bullet"/>
      <w:lvlText w:val=""/>
      <w:lvlJc w:val="left"/>
      <w:pPr>
        <w:ind w:left="720" w:hanging="360"/>
      </w:pPr>
      <w:rPr>
        <w:rFonts w:ascii="Wingdings" w:eastAsia="Andale Sans UI" w:hAnsi="Wingdings"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81C7945"/>
    <w:multiLevelType w:val="hybridMultilevel"/>
    <w:tmpl w:val="CDDE6DFA"/>
    <w:lvl w:ilvl="0" w:tplc="3DB22CEC">
      <w:start w:val="10"/>
      <w:numFmt w:val="bullet"/>
      <w:lvlText w:val=""/>
      <w:lvlJc w:val="left"/>
      <w:pPr>
        <w:ind w:left="720" w:hanging="360"/>
      </w:pPr>
      <w:rPr>
        <w:rFonts w:ascii="Wingdings" w:eastAsia="Andale Sans UI" w:hAnsi="Wingdings"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8B"/>
    <w:rsid w:val="00311A17"/>
    <w:rsid w:val="004523D5"/>
    <w:rsid w:val="004F5863"/>
    <w:rsid w:val="007C0288"/>
    <w:rsid w:val="0080668B"/>
    <w:rsid w:val="00CC7143"/>
    <w:rsid w:val="00D40562"/>
    <w:rsid w:val="00D95CD4"/>
    <w:rsid w:val="00F1658C"/>
    <w:rsid w:val="00F774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2318"/>
  <w15:chartTrackingRefBased/>
  <w15:docId w15:val="{D1B61F98-8EFE-4CF6-9A33-FC95C8DD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863"/>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F5863"/>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customStyle="1" w:styleId="TableContents">
    <w:name w:val="Table Contents"/>
    <w:basedOn w:val="Standard"/>
    <w:rsid w:val="007C0288"/>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zanin</dc:creator>
  <cp:keywords/>
  <dc:description/>
  <cp:lastModifiedBy>andrea zanin</cp:lastModifiedBy>
  <cp:revision>3</cp:revision>
  <dcterms:created xsi:type="dcterms:W3CDTF">2017-01-17T17:16:00Z</dcterms:created>
  <dcterms:modified xsi:type="dcterms:W3CDTF">2017-01-17T18:32:00Z</dcterms:modified>
</cp:coreProperties>
</file>